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2F2" w:rsidRDefault="00AA47AA" w:rsidP="00AA47AA">
      <w:pPr>
        <w:jc w:val="center"/>
        <w:rPr>
          <w:b/>
          <w:i/>
          <w:u w:val="single"/>
        </w:rPr>
      </w:pPr>
      <w:r w:rsidRPr="00AA47AA">
        <w:rPr>
          <w:b/>
          <w:i/>
          <w:u w:val="single"/>
        </w:rPr>
        <w:t>ТИПА ВСТУПЛЕНИЕ</w:t>
      </w:r>
    </w:p>
    <w:p w:rsidR="00AA47AA" w:rsidRPr="00AA47AA" w:rsidRDefault="00AA47AA" w:rsidP="00AA47AA">
      <w:pPr>
        <w:spacing w:beforeAutospacing="1" w:after="100" w:afterAutospacing="1" w:line="240" w:lineRule="auto"/>
        <w:jc w:val="right"/>
        <w:rPr>
          <w:rFonts w:ascii="Times New Roman" w:eastAsia="Times New Roman" w:hAnsi="Times New Roman" w:cs="Times New Roman"/>
          <w:sz w:val="24"/>
          <w:szCs w:val="24"/>
        </w:rPr>
      </w:pPr>
      <w:r w:rsidRPr="00AA47AA">
        <w:rPr>
          <w:rFonts w:ascii="Times New Roman" w:eastAsia="Times New Roman" w:hAnsi="Times New Roman" w:cs="Times New Roman"/>
          <w:sz w:val="24"/>
          <w:szCs w:val="24"/>
        </w:rPr>
        <w:t>Мудрец избегает всякой крайности.</w:t>
      </w:r>
    </w:p>
    <w:p w:rsidR="00AA47AA" w:rsidRPr="00136976" w:rsidRDefault="00AA47AA" w:rsidP="00AA47AA">
      <w:pPr>
        <w:spacing w:after="100" w:line="240" w:lineRule="auto"/>
        <w:jc w:val="right"/>
        <w:rPr>
          <w:rFonts w:ascii="Times New Roman" w:eastAsia="Times New Roman" w:hAnsi="Times New Roman" w:cs="Times New Roman"/>
          <w:sz w:val="24"/>
          <w:szCs w:val="24"/>
        </w:rPr>
      </w:pPr>
      <w:proofErr w:type="spellStart"/>
      <w:proofErr w:type="gramStart"/>
      <w:r w:rsidRPr="00AA47AA">
        <w:rPr>
          <w:rFonts w:ascii="Times New Roman" w:eastAsia="Times New Roman" w:hAnsi="Times New Roman" w:cs="Times New Roman"/>
          <w:i/>
          <w:iCs/>
          <w:sz w:val="24"/>
          <w:szCs w:val="24"/>
        </w:rPr>
        <w:t>Лао</w:t>
      </w:r>
      <w:proofErr w:type="spellEnd"/>
      <w:r w:rsidRPr="00AA47AA">
        <w:rPr>
          <w:rFonts w:ascii="Times New Roman" w:eastAsia="Times New Roman" w:hAnsi="Times New Roman" w:cs="Times New Roman"/>
          <w:i/>
          <w:iCs/>
          <w:sz w:val="24"/>
          <w:szCs w:val="24"/>
        </w:rPr>
        <w:t xml:space="preserve"> </w:t>
      </w:r>
      <w:proofErr w:type="spellStart"/>
      <w:r w:rsidRPr="00AA47AA">
        <w:rPr>
          <w:rFonts w:ascii="Times New Roman" w:eastAsia="Times New Roman" w:hAnsi="Times New Roman" w:cs="Times New Roman"/>
          <w:i/>
          <w:iCs/>
          <w:sz w:val="24"/>
          <w:szCs w:val="24"/>
        </w:rPr>
        <w:t>Цзы</w:t>
      </w:r>
      <w:proofErr w:type="spellEnd"/>
      <w:proofErr w:type="gramEnd"/>
      <w:r w:rsidRPr="00AA47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(ЭПИГРАФ)</w:t>
      </w:r>
    </w:p>
    <w:p w:rsidR="008C22F2" w:rsidRDefault="00AA47AA" w:rsidP="00AA47AA">
      <w:pPr>
        <w:spacing w:before="100" w:beforeAutospacing="1" w:after="100" w:afterAutospacing="1" w:line="240" w:lineRule="auto"/>
        <w:rPr>
          <w:sz w:val="20"/>
          <w:szCs w:val="20"/>
        </w:rPr>
      </w:pPr>
      <w:r w:rsidRPr="00AA47AA">
        <w:rPr>
          <w:rFonts w:ascii="Times New Roman" w:eastAsia="Times New Roman" w:hAnsi="Times New Roman" w:cs="Times New Roman"/>
          <w:sz w:val="20"/>
          <w:szCs w:val="20"/>
        </w:rPr>
        <w:t>Образование при Петре 1 в России очень важная тема, поскольку сегодня часто приходиться слышать, что Петр</w:t>
      </w:r>
      <w:proofErr w:type="gramStart"/>
      <w:r w:rsidRPr="00AA47AA">
        <w:rPr>
          <w:rFonts w:ascii="Times New Roman" w:eastAsia="Times New Roman" w:hAnsi="Times New Roman" w:cs="Times New Roman"/>
          <w:sz w:val="20"/>
          <w:szCs w:val="20"/>
        </w:rPr>
        <w:t xml:space="preserve"> П</w:t>
      </w:r>
      <w:proofErr w:type="gramEnd"/>
      <w:r w:rsidRPr="00AA47AA">
        <w:rPr>
          <w:rFonts w:ascii="Times New Roman" w:eastAsia="Times New Roman" w:hAnsi="Times New Roman" w:cs="Times New Roman"/>
          <w:sz w:val="20"/>
          <w:szCs w:val="20"/>
        </w:rPr>
        <w:t>ервый поднял образование, заставил народ учиться, основал новые школы, создал Академию наук. Проблема здесь том, что образование, как и большинство петровских реформ, имело парадоксальный характер - на первый взгляд все отлично функционирует, но если разбираться глубже - видны серьезные проблемы.</w:t>
      </w:r>
      <w:r w:rsidRPr="008C22F2">
        <w:rPr>
          <w:rFonts w:ascii="Times New Roman" w:eastAsia="Times New Roman" w:hAnsi="Times New Roman" w:cs="Times New Roman"/>
          <w:sz w:val="20"/>
          <w:szCs w:val="20"/>
        </w:rPr>
        <w:t xml:space="preserve"> </w:t>
      </w:r>
      <w:r w:rsidRPr="008C22F2">
        <w:rPr>
          <w:sz w:val="20"/>
          <w:szCs w:val="20"/>
        </w:rPr>
        <w:t>Изменение системы образования петровской эпохи и главные научные успехи при Петре 1 включает в себя следующие главные направления</w:t>
      </w:r>
      <w:proofErr w:type="gramStart"/>
      <w:r w:rsidRPr="008C22F2">
        <w:rPr>
          <w:sz w:val="20"/>
          <w:szCs w:val="20"/>
        </w:rPr>
        <w:t xml:space="preserve"> :</w:t>
      </w:r>
      <w:proofErr w:type="gramEnd"/>
      <w:r w:rsidR="008C22F2">
        <w:rPr>
          <w:sz w:val="20"/>
          <w:szCs w:val="20"/>
        </w:rPr>
        <w:t xml:space="preserve">             </w:t>
      </w:r>
      <w:r w:rsidRPr="008C22F2">
        <w:rPr>
          <w:sz w:val="20"/>
          <w:szCs w:val="20"/>
        </w:rPr>
        <w:t xml:space="preserve">                                                       </w:t>
      </w:r>
    </w:p>
    <w:p w:rsidR="008C22F2" w:rsidRDefault="00AA47AA" w:rsidP="00AA47AA">
      <w:pPr>
        <w:spacing w:before="100" w:beforeAutospacing="1" w:after="100" w:afterAutospacing="1" w:line="240" w:lineRule="auto"/>
        <w:rPr>
          <w:sz w:val="20"/>
          <w:szCs w:val="20"/>
        </w:rPr>
      </w:pPr>
      <w:r w:rsidRPr="008C22F2">
        <w:rPr>
          <w:sz w:val="20"/>
          <w:szCs w:val="20"/>
        </w:rPr>
        <w:t xml:space="preserve">1.Массовое создание школ различной направленности                                                                          </w:t>
      </w:r>
    </w:p>
    <w:p w:rsidR="008C22F2" w:rsidRDefault="00AA47AA" w:rsidP="00AA47AA">
      <w:pPr>
        <w:spacing w:before="100" w:beforeAutospacing="1" w:after="100" w:afterAutospacing="1" w:line="240" w:lineRule="auto"/>
        <w:rPr>
          <w:sz w:val="20"/>
          <w:szCs w:val="20"/>
        </w:rPr>
      </w:pPr>
      <w:r w:rsidRPr="008C22F2">
        <w:rPr>
          <w:sz w:val="20"/>
          <w:szCs w:val="20"/>
        </w:rPr>
        <w:t>2.</w:t>
      </w:r>
      <w:r w:rsidRPr="00AA47AA">
        <w:rPr>
          <w:rFonts w:ascii="Times New Roman" w:eastAsia="Times New Roman" w:hAnsi="Times New Roman" w:cs="Times New Roman"/>
          <w:sz w:val="20"/>
          <w:szCs w:val="20"/>
        </w:rPr>
        <w:t xml:space="preserve">Введение гражданской азбуки в 1708 году </w:t>
      </w:r>
      <w:r w:rsidRPr="008C22F2">
        <w:rPr>
          <w:sz w:val="20"/>
          <w:szCs w:val="20"/>
        </w:rPr>
        <w:t xml:space="preserve">                                                                                          </w:t>
      </w:r>
    </w:p>
    <w:p w:rsidR="008C22F2" w:rsidRDefault="00AA47AA" w:rsidP="00AA47AA">
      <w:pPr>
        <w:spacing w:before="100" w:beforeAutospacing="1" w:after="100" w:afterAutospacing="1" w:line="240" w:lineRule="auto"/>
        <w:rPr>
          <w:sz w:val="20"/>
          <w:szCs w:val="20"/>
        </w:rPr>
      </w:pPr>
      <w:r w:rsidRPr="008C22F2">
        <w:rPr>
          <w:sz w:val="20"/>
          <w:szCs w:val="20"/>
        </w:rPr>
        <w:t xml:space="preserve">  3.</w:t>
      </w:r>
      <w:r w:rsidRPr="008C22F2">
        <w:rPr>
          <w:rFonts w:ascii="Times New Roman" w:eastAsia="Times New Roman" w:hAnsi="Times New Roman" w:cs="Times New Roman"/>
          <w:sz w:val="20"/>
          <w:szCs w:val="20"/>
        </w:rPr>
        <w:t>Издание первой печатной газеты «Ведомости»</w:t>
      </w:r>
      <w:ins w:id="0" w:author="Unknown">
        <w:r w:rsidRPr="008C22F2">
          <w:rPr>
            <w:rFonts w:eastAsia="Times New Roman"/>
            <w:sz w:val="20"/>
            <w:szCs w:val="20"/>
          </w:rPr>
          <w:t xml:space="preserve"> </w:t>
        </w:r>
      </w:ins>
      <w:r w:rsidRPr="008C22F2">
        <w:rPr>
          <w:sz w:val="20"/>
          <w:szCs w:val="20"/>
        </w:rPr>
        <w:t xml:space="preserve">                                                                                    </w:t>
      </w:r>
    </w:p>
    <w:p w:rsidR="008C22F2" w:rsidRDefault="00AA47AA" w:rsidP="00AA47AA">
      <w:pPr>
        <w:spacing w:before="100" w:beforeAutospacing="1" w:after="100" w:afterAutospacing="1" w:line="240" w:lineRule="auto"/>
        <w:rPr>
          <w:sz w:val="20"/>
          <w:szCs w:val="20"/>
        </w:rPr>
      </w:pPr>
      <w:r w:rsidRPr="008C22F2">
        <w:rPr>
          <w:sz w:val="20"/>
          <w:szCs w:val="20"/>
        </w:rPr>
        <w:t xml:space="preserve">4.Открытие в Петербурге Общественной библиотеки в 1714 году                                                                                     5.В 1714 году начала работу Кунсткамера, а также военно-морской и артиллерийский музей    </w:t>
      </w:r>
    </w:p>
    <w:p w:rsidR="00AA47AA" w:rsidRPr="008C22F2" w:rsidRDefault="00AA47AA" w:rsidP="00AA47AA">
      <w:pPr>
        <w:spacing w:before="100" w:beforeAutospacing="1" w:after="100" w:afterAutospacing="1" w:line="240" w:lineRule="auto"/>
        <w:rPr>
          <w:sz w:val="20"/>
          <w:szCs w:val="20"/>
        </w:rPr>
      </w:pPr>
      <w:r w:rsidRPr="008C22F2">
        <w:rPr>
          <w:sz w:val="20"/>
          <w:szCs w:val="20"/>
        </w:rPr>
        <w:t xml:space="preserve"> 6.Создание академии наук в 1724 году</w:t>
      </w:r>
    </w:p>
    <w:p w:rsidR="00AA47AA" w:rsidRPr="00AA47AA" w:rsidRDefault="00AA47AA" w:rsidP="00AA47AA">
      <w:pPr>
        <w:rPr>
          <w:rFonts w:eastAsia="Times New Roman"/>
          <w:sz w:val="20"/>
          <w:szCs w:val="20"/>
        </w:rPr>
      </w:pPr>
      <w:r w:rsidRPr="008C22F2">
        <w:rPr>
          <w:sz w:val="20"/>
          <w:szCs w:val="20"/>
        </w:rPr>
        <w:t xml:space="preserve">Реформа образования была для Петра 1 не менее </w:t>
      </w:r>
      <w:proofErr w:type="gramStart"/>
      <w:r w:rsidRPr="008C22F2">
        <w:rPr>
          <w:sz w:val="20"/>
          <w:szCs w:val="20"/>
        </w:rPr>
        <w:t>важной</w:t>
      </w:r>
      <w:proofErr w:type="gramEnd"/>
      <w:r w:rsidRPr="008C22F2">
        <w:rPr>
          <w:sz w:val="20"/>
          <w:szCs w:val="20"/>
        </w:rPr>
        <w:t xml:space="preserve"> чем военная, государственная или экономическая реформа из-за того, что страна нуждалась в квалифицированных кадрах. Из-за недостаточного уровня развития образования в стране для работы на важных государственных должностях приглашались иностранцы. России требовались опытные и квалифицированные строители, военные, артиллеристы, моряки, инженеры и представители других специальностей. Введением реформы образования Петр 1 пытался создать собственную кузницу кадров. В этом и кроется главная причина усиления внимания Петра к развитию научных знаний в России.</w:t>
      </w:r>
    </w:p>
    <w:p w:rsidR="00AA47AA" w:rsidRPr="00AA47AA" w:rsidRDefault="00AA47AA" w:rsidP="00AA47AA">
      <w:pPr>
        <w:spacing w:before="100" w:beforeAutospacing="1" w:after="100" w:afterAutospacing="1" w:line="240" w:lineRule="auto"/>
        <w:outlineLvl w:val="1"/>
        <w:rPr>
          <w:rFonts w:ascii="Times New Roman" w:eastAsia="Times New Roman" w:hAnsi="Times New Roman" w:cs="Times New Roman"/>
          <w:b/>
          <w:bCs/>
          <w:sz w:val="20"/>
          <w:szCs w:val="20"/>
        </w:rPr>
      </w:pPr>
      <w:r w:rsidRPr="00AA47AA">
        <w:rPr>
          <w:rFonts w:ascii="Times New Roman" w:eastAsia="Times New Roman" w:hAnsi="Times New Roman" w:cs="Times New Roman"/>
          <w:b/>
          <w:bCs/>
          <w:sz w:val="20"/>
          <w:szCs w:val="20"/>
        </w:rPr>
        <w:t>Как представляется образование в петровскую эпоху</w:t>
      </w:r>
    </w:p>
    <w:p w:rsidR="00AA47AA" w:rsidRPr="00136976" w:rsidRDefault="00AA47AA" w:rsidP="00AA47AA">
      <w:pPr>
        <w:spacing w:before="100" w:beforeAutospacing="1" w:after="100" w:afterAutospacing="1" w:line="240" w:lineRule="auto"/>
        <w:rPr>
          <w:rFonts w:ascii="Times New Roman" w:eastAsia="Times New Roman" w:hAnsi="Times New Roman" w:cs="Times New Roman"/>
          <w:sz w:val="20"/>
          <w:szCs w:val="20"/>
        </w:rPr>
      </w:pPr>
      <w:r w:rsidRPr="00AA47AA">
        <w:rPr>
          <w:rFonts w:ascii="Times New Roman" w:eastAsia="Times New Roman" w:hAnsi="Times New Roman" w:cs="Times New Roman"/>
          <w:sz w:val="20"/>
          <w:szCs w:val="20"/>
        </w:rPr>
        <w:t xml:space="preserve">Реформы Петра 1 в области образования привели к тому, что в </w:t>
      </w:r>
      <w:proofErr w:type="spellStart"/>
      <w:r w:rsidRPr="00AA47AA">
        <w:rPr>
          <w:rFonts w:ascii="Times New Roman" w:eastAsia="Times New Roman" w:hAnsi="Times New Roman" w:cs="Times New Roman"/>
          <w:sz w:val="20"/>
          <w:szCs w:val="20"/>
        </w:rPr>
        <w:t>россии</w:t>
      </w:r>
      <w:proofErr w:type="spellEnd"/>
      <w:r w:rsidRPr="00AA47AA">
        <w:rPr>
          <w:rFonts w:ascii="Times New Roman" w:eastAsia="Times New Roman" w:hAnsi="Times New Roman" w:cs="Times New Roman"/>
          <w:sz w:val="20"/>
          <w:szCs w:val="20"/>
        </w:rPr>
        <w:t xml:space="preserve"> появилась целая сеть школ и учебных заведений. В 1701 году начала функционировать Навигационная школа, в которой учили математике (цифрам, как тогда говорили) и навигации. Обучение велось в 3 класса: 1,2 классы - учили математику, а 3 класс - навигацию. Позднее в 1715 году старший класс был переведен на обучение в Петербург в Морскую академию. На базе Навигационной школы в дальнейшем создавались другие школы: артиллерийская, инженерная, адмиралтейская.</w:t>
      </w:r>
    </w:p>
    <w:p w:rsidR="00AA47AA" w:rsidRPr="00136976" w:rsidRDefault="00AA47AA" w:rsidP="00AA47AA">
      <w:pPr>
        <w:spacing w:before="100" w:beforeAutospacing="1" w:after="100" w:afterAutospacing="1" w:line="240" w:lineRule="auto"/>
        <w:rPr>
          <w:sz w:val="20"/>
          <w:szCs w:val="20"/>
        </w:rPr>
      </w:pPr>
      <w:r w:rsidRPr="008C22F2">
        <w:rPr>
          <w:sz w:val="20"/>
          <w:szCs w:val="20"/>
        </w:rPr>
        <w:t>Навигационная школа располагалась в Сухаревской башне. Там была создана и школа и обсерватория. Школой руководили крупные ученые из России и из других стран. В 1703 году в Навигационной школе училось 300 человек, в 1711 - уже 500 человек.</w:t>
      </w:r>
    </w:p>
    <w:p w:rsidR="00AA47AA" w:rsidRPr="00AA47AA" w:rsidRDefault="00AA47AA" w:rsidP="00AA47AA">
      <w:pPr>
        <w:spacing w:before="100" w:beforeAutospacing="1" w:after="100" w:afterAutospacing="1" w:line="240" w:lineRule="auto"/>
        <w:outlineLvl w:val="1"/>
        <w:rPr>
          <w:rFonts w:ascii="Times New Roman" w:eastAsia="Times New Roman" w:hAnsi="Times New Roman" w:cs="Times New Roman"/>
          <w:b/>
          <w:bCs/>
          <w:sz w:val="20"/>
          <w:szCs w:val="20"/>
        </w:rPr>
      </w:pPr>
      <w:r w:rsidRPr="00AA47AA">
        <w:rPr>
          <w:rFonts w:ascii="Times New Roman" w:eastAsia="Times New Roman" w:hAnsi="Times New Roman" w:cs="Times New Roman"/>
          <w:b/>
          <w:bCs/>
          <w:sz w:val="20"/>
          <w:szCs w:val="20"/>
        </w:rPr>
        <w:t>Проблемы образования при Петре 1</w:t>
      </w:r>
    </w:p>
    <w:p w:rsidR="00AA47AA" w:rsidRPr="00AA47AA" w:rsidRDefault="00AA47AA" w:rsidP="00AA47AA">
      <w:pPr>
        <w:spacing w:before="100" w:beforeAutospacing="1" w:after="100" w:afterAutospacing="1" w:line="240" w:lineRule="auto"/>
        <w:rPr>
          <w:rFonts w:ascii="Times New Roman" w:eastAsia="Times New Roman" w:hAnsi="Times New Roman" w:cs="Times New Roman"/>
          <w:sz w:val="20"/>
          <w:szCs w:val="20"/>
        </w:rPr>
      </w:pPr>
      <w:r w:rsidRPr="00AA47AA">
        <w:rPr>
          <w:rFonts w:ascii="Times New Roman" w:eastAsia="Times New Roman" w:hAnsi="Times New Roman" w:cs="Times New Roman"/>
          <w:sz w:val="20"/>
          <w:szCs w:val="20"/>
        </w:rPr>
        <w:t xml:space="preserve">Внешне складывается впечатление, что все делалось правильно. Но есть 2 очень </w:t>
      </w:r>
      <w:proofErr w:type="gramStart"/>
      <w:r w:rsidRPr="00AA47AA">
        <w:rPr>
          <w:rFonts w:ascii="Times New Roman" w:eastAsia="Times New Roman" w:hAnsi="Times New Roman" w:cs="Times New Roman"/>
          <w:sz w:val="20"/>
          <w:szCs w:val="20"/>
        </w:rPr>
        <w:t>важных</w:t>
      </w:r>
      <w:proofErr w:type="gramEnd"/>
      <w:r w:rsidRPr="00AA47AA">
        <w:rPr>
          <w:rFonts w:ascii="Times New Roman" w:eastAsia="Times New Roman" w:hAnsi="Times New Roman" w:cs="Times New Roman"/>
          <w:sz w:val="20"/>
          <w:szCs w:val="20"/>
        </w:rPr>
        <w:t xml:space="preserve"> нюанса, о которых почему-то забывают сказать современные учителя истории:</w:t>
      </w:r>
    </w:p>
    <w:p w:rsidR="00AA47AA" w:rsidRPr="00AA47AA" w:rsidRDefault="00AA47AA" w:rsidP="00AA47AA">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AA47AA">
        <w:rPr>
          <w:rFonts w:ascii="Times New Roman" w:eastAsia="Times New Roman" w:hAnsi="Times New Roman" w:cs="Times New Roman"/>
          <w:sz w:val="20"/>
          <w:szCs w:val="20"/>
        </w:rPr>
        <w:t xml:space="preserve">Обучение в школах было </w:t>
      </w:r>
      <w:r w:rsidRPr="008C22F2">
        <w:rPr>
          <w:rFonts w:ascii="Times New Roman" w:eastAsia="Times New Roman" w:hAnsi="Times New Roman" w:cs="Times New Roman"/>
          <w:b/>
          <w:bCs/>
          <w:sz w:val="20"/>
          <w:szCs w:val="20"/>
        </w:rPr>
        <w:t>службой</w:t>
      </w:r>
      <w:r w:rsidRPr="00AA47AA">
        <w:rPr>
          <w:rFonts w:ascii="Times New Roman" w:eastAsia="Times New Roman" w:hAnsi="Times New Roman" w:cs="Times New Roman"/>
          <w:sz w:val="20"/>
          <w:szCs w:val="20"/>
        </w:rPr>
        <w:t xml:space="preserve"> в прямом смысле этого слова. Например, учащиеся жили в казарме. Более показательный пример - в классе сидел солдат с палкой, который мог по своему усмотрению бить детей. Так «вбивались» науки.</w:t>
      </w:r>
    </w:p>
    <w:p w:rsidR="00AA47AA" w:rsidRPr="00AA47AA" w:rsidRDefault="00AA47AA" w:rsidP="00AA47AA">
      <w:pPr>
        <w:numPr>
          <w:ilvl w:val="0"/>
          <w:numId w:val="2"/>
        </w:numPr>
        <w:spacing w:before="100" w:beforeAutospacing="1" w:after="100" w:afterAutospacing="1" w:line="240" w:lineRule="auto"/>
        <w:rPr>
          <w:rFonts w:ascii="Times New Roman" w:eastAsia="Times New Roman" w:hAnsi="Times New Roman" w:cs="Times New Roman"/>
        </w:rPr>
      </w:pPr>
      <w:r w:rsidRPr="00AA47AA">
        <w:rPr>
          <w:rFonts w:ascii="Times New Roman" w:eastAsia="Times New Roman" w:hAnsi="Times New Roman" w:cs="Times New Roman"/>
          <w:sz w:val="20"/>
          <w:szCs w:val="20"/>
        </w:rPr>
        <w:t>Деятельность школ не была подкреплена финансами. Например, известный факт - в 1711 году учащиеся Навигационной школы бежали практически в полном составе. Бежали, чтобы не умереть с голоду. Часть детей потом вернули к учебе, а часть уже никогда не</w:t>
      </w:r>
      <w:r w:rsidRPr="00AA47AA">
        <w:rPr>
          <w:rFonts w:ascii="Times New Roman" w:eastAsia="Times New Roman" w:hAnsi="Times New Roman" w:cs="Times New Roman"/>
        </w:rPr>
        <w:t xml:space="preserve"> нашли. Другой пример - в </w:t>
      </w:r>
      <w:r w:rsidRPr="00AA47AA">
        <w:rPr>
          <w:rFonts w:ascii="Times New Roman" w:eastAsia="Times New Roman" w:hAnsi="Times New Roman" w:cs="Times New Roman"/>
        </w:rPr>
        <w:lastRenderedPageBreak/>
        <w:t>1724 году Петр 1 устроил ревизию Морской академии. Выяснилось, что 85 человек 5 месяцев не посещают занятия, «не имея одежды».</w:t>
      </w:r>
    </w:p>
    <w:p w:rsidR="00AA47AA" w:rsidRPr="00AA47AA" w:rsidRDefault="00AA47AA" w:rsidP="00AA47AA">
      <w:pPr>
        <w:spacing w:before="100" w:beforeAutospacing="1" w:after="100" w:afterAutospacing="1" w:line="240" w:lineRule="auto"/>
        <w:rPr>
          <w:rFonts w:ascii="Times New Roman" w:eastAsia="Times New Roman" w:hAnsi="Times New Roman" w:cs="Times New Roman"/>
        </w:rPr>
      </w:pPr>
      <w:r w:rsidRPr="00AA47AA">
        <w:rPr>
          <w:rFonts w:ascii="Times New Roman" w:eastAsia="Times New Roman" w:hAnsi="Times New Roman" w:cs="Times New Roman"/>
        </w:rPr>
        <w:t xml:space="preserve">Обучение в школах велось для детей 10-15 лет. Всего для обучения было 3 класса, но очень часто </w:t>
      </w:r>
      <w:proofErr w:type="gramStart"/>
      <w:r w:rsidRPr="00AA47AA">
        <w:rPr>
          <w:rFonts w:ascii="Times New Roman" w:eastAsia="Times New Roman" w:hAnsi="Times New Roman" w:cs="Times New Roman"/>
        </w:rPr>
        <w:t>каждом</w:t>
      </w:r>
      <w:proofErr w:type="gramEnd"/>
      <w:r w:rsidRPr="00AA47AA">
        <w:rPr>
          <w:rFonts w:ascii="Times New Roman" w:eastAsia="Times New Roman" w:hAnsi="Times New Roman" w:cs="Times New Roman"/>
        </w:rPr>
        <w:t xml:space="preserve"> классе сидели по несколько лет, поэтому реально обучение затягивалось в среднем на 6-8 лет. Это важно понимать и с точки зрения того, что реформа образования Петра</w:t>
      </w:r>
      <w:proofErr w:type="gramStart"/>
      <w:r w:rsidRPr="00AA47AA">
        <w:rPr>
          <w:rFonts w:ascii="Times New Roman" w:eastAsia="Times New Roman" w:hAnsi="Times New Roman" w:cs="Times New Roman"/>
        </w:rPr>
        <w:t xml:space="preserve"> П</w:t>
      </w:r>
      <w:proofErr w:type="gramEnd"/>
      <w:r w:rsidRPr="00AA47AA">
        <w:rPr>
          <w:rFonts w:ascii="Times New Roman" w:eastAsia="Times New Roman" w:hAnsi="Times New Roman" w:cs="Times New Roman"/>
        </w:rPr>
        <w:t xml:space="preserve">ервого была направлена на детей. Я уже отмечал выше, что учеба была службой, следовательно к обучаемым применялись и наказания: побег </w:t>
      </w:r>
      <w:proofErr w:type="gramStart"/>
      <w:r w:rsidRPr="00AA47AA">
        <w:rPr>
          <w:rFonts w:ascii="Times New Roman" w:eastAsia="Times New Roman" w:hAnsi="Times New Roman" w:cs="Times New Roman"/>
        </w:rPr>
        <w:t>со</w:t>
      </w:r>
      <w:proofErr w:type="gramEnd"/>
      <w:r w:rsidRPr="00AA47AA">
        <w:rPr>
          <w:rFonts w:ascii="Times New Roman" w:eastAsia="Times New Roman" w:hAnsi="Times New Roman" w:cs="Times New Roman"/>
        </w:rPr>
        <w:t xml:space="preserve"> учебы – казнь, просьба об освобождении от учебы - ссылка.</w:t>
      </w:r>
      <w:r w:rsidRPr="00AA47AA">
        <w:t xml:space="preserve"> </w:t>
      </w:r>
      <w:r>
        <w:t>К 1723 году было создано 42 цифирные школы. Только в Ярославле набралось 26 учеников и проходило обучение. В остальных 41 школах учеников не было, и учителя слонялись без дела.</w:t>
      </w:r>
    </w:p>
    <w:p w:rsidR="00AA47AA" w:rsidRPr="00136976" w:rsidRDefault="00AA47AA" w:rsidP="00AA47AA">
      <w:pPr>
        <w:spacing w:before="100" w:beforeAutospacing="1" w:after="100" w:afterAutospacing="1" w:line="240" w:lineRule="auto"/>
      </w:pPr>
      <w:r>
        <w:rPr>
          <w:rFonts w:ascii="Times New Roman" w:eastAsia="Times New Roman" w:hAnsi="Times New Roman" w:cs="Times New Roman"/>
        </w:rPr>
        <w:t xml:space="preserve"> </w:t>
      </w:r>
      <w:r>
        <w:t xml:space="preserve">Образование при Петре 1 имело несколько важных дат, и многие говорят о событиях 20-28 февраля 1714 как о чем-то крайне важном в плане развития образования в России 18 века. В это время был издан указ, который окончательно заставил всех дворян учиться геометрии и цифири (математике). До тех пор пока дворянин не </w:t>
      </w:r>
      <w:proofErr w:type="gramStart"/>
      <w:r>
        <w:t>оканчивал школу ему было</w:t>
      </w:r>
      <w:proofErr w:type="gramEnd"/>
      <w:r>
        <w:t xml:space="preserve"> запрещено жениться (страшная вещь для дворянства с учетом важности продолжения рода). Для этих целей Петр 1 велел назначить в каждую губернию по 2 учителя. 2 учителя на губернию это равносильно, что сегодня назначить 10 учителей на Москву - абсурд. Но главное не это, а другое. Учить было не кого...</w:t>
      </w:r>
    </w:p>
    <w:p w:rsidR="00AA47AA" w:rsidRPr="008C22F2" w:rsidRDefault="00AA47AA" w:rsidP="00AA47AA">
      <w:pPr>
        <w:pStyle w:val="2"/>
        <w:rPr>
          <w:sz w:val="20"/>
          <w:szCs w:val="20"/>
        </w:rPr>
      </w:pPr>
      <w:r w:rsidRPr="008C22F2">
        <w:rPr>
          <w:sz w:val="20"/>
          <w:szCs w:val="20"/>
        </w:rPr>
        <w:t>Создание академии наук</w:t>
      </w:r>
    </w:p>
    <w:p w:rsidR="00AA47AA" w:rsidRPr="00136976" w:rsidRDefault="00AA47AA" w:rsidP="00AA47AA">
      <w:pPr>
        <w:pStyle w:val="osnov"/>
        <w:rPr>
          <w:sz w:val="20"/>
          <w:szCs w:val="20"/>
        </w:rPr>
      </w:pPr>
      <w:r w:rsidRPr="008C22F2">
        <w:rPr>
          <w:sz w:val="20"/>
          <w:szCs w:val="20"/>
        </w:rPr>
        <w:t xml:space="preserve">Академии наук - это место, где собирается группа ученых и ведет научную деятельность. Такие академии создавались в Англии, Франции, Германии и других государствах. То есть, сама идея была вполне в духе Петра - скопировать европейское. Но как всегда его реформы перекручивались так, что работали они с большой натяжкой. 28 января 1724 года Петром издается Указ о создании Ведомства Академии. Сама же академия начала работать в декабре 1725 года, а ее первым руководителем стал врач Лаврентий Лаврентьевич </w:t>
      </w:r>
      <w:proofErr w:type="spellStart"/>
      <w:r w:rsidRPr="008C22F2">
        <w:rPr>
          <w:sz w:val="20"/>
          <w:szCs w:val="20"/>
        </w:rPr>
        <w:t>Блюментрост</w:t>
      </w:r>
      <w:proofErr w:type="spellEnd"/>
      <w:r w:rsidRPr="008C22F2">
        <w:rPr>
          <w:sz w:val="20"/>
          <w:szCs w:val="20"/>
        </w:rPr>
        <w:t>. Но важнее то, что над Академией создавалось Ведомство. Другими словами – чиновники контролировали ее деятельность. В других же странах академии получали самостоятельность. В этом было отличие.</w:t>
      </w:r>
    </w:p>
    <w:p w:rsidR="00AA47AA" w:rsidRPr="00136976" w:rsidRDefault="00AA47AA" w:rsidP="00AA47AA">
      <w:pPr>
        <w:pStyle w:val="osnov"/>
        <w:rPr>
          <w:sz w:val="20"/>
          <w:szCs w:val="20"/>
        </w:rPr>
      </w:pPr>
      <w:r w:rsidRPr="008C22F2">
        <w:rPr>
          <w:sz w:val="20"/>
          <w:szCs w:val="20"/>
        </w:rPr>
        <w:t xml:space="preserve">Для Академии были введены правила, что чиновниками академии могли быть только люди, получившие ученую степень. Проблема была в том, что </w:t>
      </w:r>
      <w:r w:rsidRPr="008C22F2">
        <w:rPr>
          <w:rStyle w:val="a6"/>
          <w:sz w:val="20"/>
          <w:szCs w:val="20"/>
        </w:rPr>
        <w:t>в Российской Империи эту степень было получить невозможно</w:t>
      </w:r>
      <w:r w:rsidRPr="008C22F2">
        <w:rPr>
          <w:sz w:val="20"/>
          <w:szCs w:val="20"/>
        </w:rPr>
        <w:t>. Не было системы и организации, способной подготовить нужного специалиста. Тот же Ломоносов ехал учиться в Германию, так как в России получить ученую степень было нельзя. Поэтому ученых стали выписывать с западной Европы. Приезжали люди самые разные, в том числе и одаренные. Но эти люди приезжали получать деньги просто за то, что они здесь находятся. Практической деятельности от них никто не требовал. Теоретически предполагалось, что приезжие будут готовить новые кадры на месте, но этого не делалось.</w:t>
      </w:r>
    </w:p>
    <w:p w:rsidR="00AA47AA" w:rsidRPr="008C22F2" w:rsidRDefault="008C22F2" w:rsidP="008C22F2">
      <w:pPr>
        <w:pStyle w:val="osnov"/>
        <w:jc w:val="center"/>
        <w:rPr>
          <w:sz w:val="20"/>
          <w:szCs w:val="20"/>
        </w:rPr>
      </w:pPr>
      <w:r w:rsidRPr="008C22F2">
        <w:rPr>
          <w:sz w:val="20"/>
          <w:szCs w:val="20"/>
        </w:rPr>
        <w:t>АКАДЕМИЯ НАУК</w:t>
      </w:r>
    </w:p>
    <w:p w:rsidR="008C22F2" w:rsidRPr="008C22F2" w:rsidRDefault="008C22F2" w:rsidP="008C22F2">
      <w:pPr>
        <w:pStyle w:val="osnov"/>
        <w:rPr>
          <w:sz w:val="20"/>
          <w:szCs w:val="20"/>
        </w:rPr>
      </w:pPr>
      <w:proofErr w:type="spellStart"/>
      <w:proofErr w:type="gramStart"/>
      <w:r w:rsidRPr="008C22F2">
        <w:rPr>
          <w:b/>
          <w:bCs/>
          <w:sz w:val="20"/>
          <w:szCs w:val="20"/>
        </w:rPr>
        <w:t>Петербу́ргская</w:t>
      </w:r>
      <w:proofErr w:type="spellEnd"/>
      <w:proofErr w:type="gramEnd"/>
      <w:r w:rsidRPr="008C22F2">
        <w:rPr>
          <w:b/>
          <w:bCs/>
          <w:sz w:val="20"/>
          <w:szCs w:val="20"/>
        </w:rPr>
        <w:t xml:space="preserve"> </w:t>
      </w:r>
      <w:proofErr w:type="spellStart"/>
      <w:r w:rsidRPr="008C22F2">
        <w:rPr>
          <w:b/>
          <w:bCs/>
          <w:sz w:val="20"/>
          <w:szCs w:val="20"/>
        </w:rPr>
        <w:t>акаде́мия</w:t>
      </w:r>
      <w:proofErr w:type="spellEnd"/>
      <w:r w:rsidRPr="008C22F2">
        <w:rPr>
          <w:b/>
          <w:bCs/>
          <w:sz w:val="20"/>
          <w:szCs w:val="20"/>
        </w:rPr>
        <w:t xml:space="preserve"> </w:t>
      </w:r>
      <w:proofErr w:type="spellStart"/>
      <w:r w:rsidRPr="008C22F2">
        <w:rPr>
          <w:b/>
          <w:bCs/>
          <w:sz w:val="20"/>
          <w:szCs w:val="20"/>
        </w:rPr>
        <w:t>нау́к</w:t>
      </w:r>
      <w:proofErr w:type="spellEnd"/>
      <w:r w:rsidRPr="008C22F2">
        <w:rPr>
          <w:sz w:val="20"/>
          <w:szCs w:val="20"/>
        </w:rPr>
        <w:t xml:space="preserve"> (или ИАН) — принятое в литературе обобщённое название высшего научного учреждения Российской империи в 1724—1917 годах, находившееся в городе Санкт-Петербург. Академия наук была основана 28 января (8 февраля) 1724 года указом российского императора Петра I.</w:t>
      </w:r>
    </w:p>
    <w:p w:rsidR="008C22F2" w:rsidRDefault="008C22F2" w:rsidP="008C22F2">
      <w:pPr>
        <w:pStyle w:val="osnov"/>
        <w:jc w:val="center"/>
        <w:rPr>
          <w:sz w:val="22"/>
          <w:szCs w:val="22"/>
        </w:rPr>
      </w:pPr>
      <w:r w:rsidRPr="00136976">
        <w:rPr>
          <w:sz w:val="22"/>
          <w:szCs w:val="22"/>
        </w:rPr>
        <w:t xml:space="preserve">ИСТОРИЯ </w:t>
      </w:r>
    </w:p>
    <w:p w:rsidR="008C22F2" w:rsidRPr="008C22F2" w:rsidRDefault="008C22F2" w:rsidP="008C22F2">
      <w:pPr>
        <w:spacing w:before="100" w:beforeAutospacing="1" w:after="100" w:afterAutospacing="1"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В разные годы Академия наук в Санкт-Петербурге носила различные официальные названия. </w:t>
      </w:r>
    </w:p>
    <w:p w:rsidR="008C22F2" w:rsidRPr="008C22F2" w:rsidRDefault="008C22F2" w:rsidP="008C22F2">
      <w:pPr>
        <w:spacing w:before="100" w:beforeAutospacing="1" w:after="100" w:afterAutospacing="1" w:line="240" w:lineRule="auto"/>
        <w:rPr>
          <w:rFonts w:ascii="Times New Roman" w:eastAsia="Times New Roman" w:hAnsi="Times New Roman" w:cs="Times New Roman"/>
        </w:rPr>
      </w:pPr>
      <w:r w:rsidRPr="008C22F2">
        <w:rPr>
          <w:rFonts w:ascii="Times New Roman" w:eastAsia="Times New Roman" w:hAnsi="Times New Roman" w:cs="Times New Roman"/>
        </w:rPr>
        <w:t xml:space="preserve">С 1724 по 1747 годы Академия не имела чёткого официального названия и </w:t>
      </w:r>
      <w:hyperlink r:id="rId5" w:tooltip="Устав" w:history="1">
        <w:r w:rsidRPr="008C22F2">
          <w:rPr>
            <w:rFonts w:ascii="Times New Roman" w:eastAsia="Times New Roman" w:hAnsi="Times New Roman" w:cs="Times New Roman"/>
            <w:color w:val="0000FF"/>
            <w:u w:val="single"/>
          </w:rPr>
          <w:t>устава</w:t>
        </w:r>
      </w:hyperlink>
      <w:r w:rsidRPr="008C22F2">
        <w:rPr>
          <w:rFonts w:ascii="Times New Roman" w:eastAsia="Times New Roman" w:hAnsi="Times New Roman" w:cs="Times New Roman"/>
        </w:rPr>
        <w:t xml:space="preserve">. Действовали лишь: </w:t>
      </w:r>
    </w:p>
    <w:p w:rsidR="008C22F2" w:rsidRPr="008C22F2" w:rsidRDefault="008C22F2" w:rsidP="008C22F2">
      <w:pPr>
        <w:rPr>
          <w:rFonts w:eastAsia="Times New Roman"/>
          <w:sz w:val="20"/>
          <w:szCs w:val="20"/>
        </w:rPr>
      </w:pPr>
      <w:proofErr w:type="gramStart"/>
      <w:r w:rsidRPr="008C22F2">
        <w:rPr>
          <w:rFonts w:eastAsia="Times New Roman"/>
          <w:color w:val="0000FF"/>
          <w:sz w:val="20"/>
          <w:szCs w:val="20"/>
          <w:u w:val="single"/>
        </w:rPr>
        <w:t xml:space="preserve">Именной указ </w:t>
      </w:r>
      <w:r w:rsidRPr="008C22F2">
        <w:rPr>
          <w:rFonts w:eastAsia="Times New Roman"/>
          <w:sz w:val="20"/>
          <w:szCs w:val="20"/>
        </w:rPr>
        <w:t xml:space="preserve"> императора Петра I от 22 января (</w:t>
      </w:r>
      <w:hyperlink r:id="rId6" w:tooltip="2 февраля" w:history="1">
        <w:r w:rsidRPr="008C22F2">
          <w:rPr>
            <w:rFonts w:eastAsia="Times New Roman"/>
            <w:color w:val="0000FF"/>
            <w:sz w:val="20"/>
            <w:szCs w:val="20"/>
            <w:u w:val="single"/>
          </w:rPr>
          <w:t>2 февраля</w:t>
        </w:r>
      </w:hyperlink>
      <w:r w:rsidRPr="008C22F2">
        <w:rPr>
          <w:rFonts w:eastAsia="Times New Roman"/>
          <w:sz w:val="20"/>
          <w:szCs w:val="20"/>
        </w:rPr>
        <w:t>) </w:t>
      </w:r>
      <w:hyperlink r:id="rId7" w:tooltip="1724 год" w:history="1">
        <w:r w:rsidRPr="008C22F2">
          <w:rPr>
            <w:rFonts w:eastAsia="Times New Roman"/>
            <w:color w:val="0000FF"/>
            <w:sz w:val="20"/>
            <w:szCs w:val="20"/>
            <w:u w:val="single"/>
          </w:rPr>
          <w:t>1724</w:t>
        </w:r>
      </w:hyperlink>
      <w:r w:rsidRPr="008C22F2">
        <w:rPr>
          <w:rFonts w:eastAsia="Times New Roman"/>
          <w:sz w:val="20"/>
          <w:szCs w:val="20"/>
        </w:rPr>
        <w:t xml:space="preserve"> года об учреждении Академии Наук и Художеств</w:t>
      </w:r>
      <w:hyperlink r:id="rId8" w:anchor="cite_note-proekt-5" w:history="1">
        <w:r w:rsidRPr="008C22F2">
          <w:rPr>
            <w:rFonts w:eastAsia="Times New Roman"/>
            <w:color w:val="0000FF"/>
            <w:sz w:val="20"/>
            <w:szCs w:val="20"/>
            <w:u w:val="single"/>
            <w:vertAlign w:val="superscript"/>
          </w:rPr>
          <w:t>[5]</w:t>
        </w:r>
      </w:hyperlink>
      <w:r w:rsidRPr="008C22F2">
        <w:rPr>
          <w:rFonts w:eastAsia="Times New Roman"/>
          <w:sz w:val="20"/>
          <w:szCs w:val="20"/>
        </w:rPr>
        <w:t xml:space="preserve"> («</w:t>
      </w:r>
      <w:r w:rsidRPr="008C22F2">
        <w:rPr>
          <w:rFonts w:eastAsia="Times New Roman"/>
          <w:i/>
          <w:iCs/>
          <w:sz w:val="20"/>
          <w:szCs w:val="20"/>
        </w:rPr>
        <w:t>академии наук и курьезных художеств</w:t>
      </w:r>
      <w:r w:rsidRPr="008C22F2">
        <w:rPr>
          <w:rFonts w:eastAsia="Times New Roman"/>
          <w:sz w:val="20"/>
          <w:szCs w:val="20"/>
        </w:rPr>
        <w:t>»</w:t>
      </w:r>
      <w:hyperlink r:id="rId9" w:anchor="cite_note-esbe-ian-6" w:history="1">
        <w:r w:rsidRPr="008C22F2">
          <w:rPr>
            <w:rFonts w:eastAsia="Times New Roman"/>
            <w:color w:val="0000FF"/>
            <w:sz w:val="20"/>
            <w:szCs w:val="20"/>
            <w:u w:val="single"/>
            <w:vertAlign w:val="superscript"/>
          </w:rPr>
          <w:t>[6]</w:t>
        </w:r>
      </w:hyperlink>
      <w:r w:rsidRPr="008C22F2">
        <w:rPr>
          <w:rFonts w:eastAsia="Times New Roman"/>
          <w:sz w:val="20"/>
          <w:szCs w:val="20"/>
        </w:rPr>
        <w:t xml:space="preserve">) (объявлен из </w:t>
      </w:r>
      <w:hyperlink r:id="rId10" w:tooltip="Правительствующий Сенат" w:history="1">
        <w:r w:rsidRPr="008C22F2">
          <w:rPr>
            <w:rFonts w:eastAsia="Times New Roman"/>
            <w:color w:val="0000FF"/>
            <w:sz w:val="20"/>
            <w:szCs w:val="20"/>
            <w:u w:val="single"/>
          </w:rPr>
          <w:t>Сената</w:t>
        </w:r>
      </w:hyperlink>
      <w:r w:rsidRPr="008C22F2">
        <w:rPr>
          <w:rFonts w:eastAsia="Times New Roman"/>
          <w:sz w:val="20"/>
          <w:szCs w:val="20"/>
        </w:rPr>
        <w:t xml:space="preserve"> 28 января (</w:t>
      </w:r>
      <w:r w:rsidRPr="008C22F2">
        <w:rPr>
          <w:rFonts w:eastAsia="Times New Roman"/>
          <w:color w:val="0000FF"/>
          <w:sz w:val="20"/>
          <w:szCs w:val="20"/>
          <w:u w:val="single"/>
        </w:rPr>
        <w:t>8 февраля</w:t>
      </w:r>
      <w:r w:rsidRPr="008C22F2">
        <w:rPr>
          <w:rFonts w:eastAsia="Times New Roman"/>
          <w:sz w:val="20"/>
          <w:szCs w:val="20"/>
        </w:rPr>
        <w:t>) </w:t>
      </w:r>
      <w:hyperlink r:id="rId11" w:tooltip="1724 год" w:history="1">
        <w:r w:rsidRPr="008C22F2">
          <w:rPr>
            <w:rFonts w:eastAsia="Times New Roman"/>
            <w:color w:val="0000FF"/>
            <w:sz w:val="20"/>
            <w:szCs w:val="20"/>
            <w:u w:val="single"/>
          </w:rPr>
          <w:t>1724</w:t>
        </w:r>
      </w:hyperlink>
      <w:r w:rsidRPr="008C22F2">
        <w:rPr>
          <w:rFonts w:eastAsia="Times New Roman"/>
          <w:sz w:val="20"/>
          <w:szCs w:val="20"/>
        </w:rPr>
        <w:t xml:space="preserve"> </w:t>
      </w:r>
      <w:r w:rsidRPr="008C22F2">
        <w:rPr>
          <w:rFonts w:eastAsia="Times New Roman"/>
          <w:sz w:val="20"/>
          <w:szCs w:val="20"/>
        </w:rPr>
        <w:lastRenderedPageBreak/>
        <w:t>года), с приложением «</w:t>
      </w:r>
      <w:r w:rsidRPr="008C22F2">
        <w:rPr>
          <w:rFonts w:eastAsia="Times New Roman"/>
          <w:i/>
          <w:iCs/>
          <w:sz w:val="20"/>
          <w:szCs w:val="20"/>
        </w:rPr>
        <w:t>Проекта учреждения Академии с назначением на содержание оной доходов</w:t>
      </w:r>
      <w:r w:rsidRPr="008C22F2">
        <w:rPr>
          <w:rFonts w:eastAsia="Times New Roman"/>
          <w:sz w:val="20"/>
          <w:szCs w:val="20"/>
        </w:rPr>
        <w:t xml:space="preserve">», составленного </w:t>
      </w:r>
      <w:hyperlink r:id="rId12" w:tooltip="Блюментрост, Лаврентий Лаврентьевич" w:history="1">
        <w:proofErr w:type="spellStart"/>
        <w:r w:rsidRPr="008C22F2">
          <w:rPr>
            <w:rFonts w:eastAsia="Times New Roman"/>
            <w:color w:val="0000FF"/>
            <w:sz w:val="20"/>
            <w:szCs w:val="20"/>
            <w:u w:val="single"/>
          </w:rPr>
          <w:t>Блюментростом</w:t>
        </w:r>
        <w:proofErr w:type="spellEnd"/>
      </w:hyperlink>
      <w:r w:rsidRPr="008C22F2">
        <w:rPr>
          <w:rFonts w:eastAsia="Times New Roman"/>
          <w:sz w:val="20"/>
          <w:szCs w:val="20"/>
        </w:rPr>
        <w:t xml:space="preserve"> по указаниям Петра I с личными резолюциями императора;</w:t>
      </w:r>
      <w:proofErr w:type="gramEnd"/>
    </w:p>
    <w:p w:rsidR="008C22F2" w:rsidRPr="008C22F2" w:rsidRDefault="008C22F2" w:rsidP="008C22F2">
      <w:pPr>
        <w:rPr>
          <w:rFonts w:eastAsia="Times New Roman"/>
          <w:sz w:val="20"/>
          <w:szCs w:val="20"/>
        </w:rPr>
      </w:pPr>
      <w:r w:rsidRPr="008C22F2">
        <w:rPr>
          <w:rFonts w:eastAsia="Times New Roman"/>
          <w:sz w:val="20"/>
          <w:szCs w:val="20"/>
        </w:rPr>
        <w:t>Именной указ императора Петра I от 23 февраля (</w:t>
      </w:r>
      <w:hyperlink r:id="rId13" w:tooltip="6 марта" w:history="1">
        <w:r w:rsidRPr="008C22F2">
          <w:rPr>
            <w:rFonts w:eastAsia="Times New Roman"/>
            <w:color w:val="0000FF"/>
            <w:sz w:val="20"/>
            <w:szCs w:val="20"/>
            <w:u w:val="single"/>
          </w:rPr>
          <w:t>6 марта</w:t>
        </w:r>
      </w:hyperlink>
      <w:r w:rsidRPr="008C22F2">
        <w:rPr>
          <w:rFonts w:eastAsia="Times New Roman"/>
          <w:sz w:val="20"/>
          <w:szCs w:val="20"/>
        </w:rPr>
        <w:t>) </w:t>
      </w:r>
      <w:hyperlink r:id="rId14" w:tooltip="1725 год" w:history="1">
        <w:r w:rsidRPr="008C22F2">
          <w:rPr>
            <w:rFonts w:eastAsia="Times New Roman"/>
            <w:color w:val="0000FF"/>
            <w:sz w:val="20"/>
            <w:szCs w:val="20"/>
            <w:u w:val="single"/>
          </w:rPr>
          <w:t>1725</w:t>
        </w:r>
      </w:hyperlink>
      <w:r w:rsidRPr="008C22F2">
        <w:rPr>
          <w:rFonts w:eastAsia="Times New Roman"/>
          <w:sz w:val="20"/>
          <w:szCs w:val="20"/>
        </w:rPr>
        <w:t xml:space="preserve"> года </w:t>
      </w:r>
      <w:r w:rsidRPr="008C22F2">
        <w:rPr>
          <w:rFonts w:eastAsia="Times New Roman"/>
          <w:i/>
          <w:iCs/>
          <w:sz w:val="20"/>
          <w:szCs w:val="20"/>
        </w:rPr>
        <w:t>«О приглашении учёных людей в Российскую Академию Наук и о выдачи, желающим ехать в Россию, нужных пособий</w:t>
      </w:r>
      <w:r w:rsidRPr="008C22F2">
        <w:rPr>
          <w:rFonts w:eastAsia="Times New Roman"/>
          <w:sz w:val="20"/>
          <w:szCs w:val="20"/>
        </w:rPr>
        <w:t xml:space="preserve">», данный российскому послу князю </w:t>
      </w:r>
      <w:hyperlink r:id="rId15" w:tooltip="Куракин, Александр Борисович (1697)" w:history="1">
        <w:r w:rsidRPr="008C22F2">
          <w:rPr>
            <w:rFonts w:eastAsia="Times New Roman"/>
            <w:color w:val="0000FF"/>
            <w:sz w:val="20"/>
            <w:szCs w:val="20"/>
            <w:u w:val="single"/>
          </w:rPr>
          <w:t>А. Б. Куракину</w:t>
        </w:r>
      </w:hyperlink>
      <w:r w:rsidRPr="008C22F2">
        <w:rPr>
          <w:rFonts w:eastAsia="Times New Roman"/>
          <w:sz w:val="20"/>
          <w:szCs w:val="20"/>
        </w:rPr>
        <w:t>;</w:t>
      </w:r>
    </w:p>
    <w:p w:rsidR="008C22F2" w:rsidRPr="008C22F2" w:rsidRDefault="008C22F2" w:rsidP="008C22F2">
      <w:pPr>
        <w:rPr>
          <w:rFonts w:eastAsia="Times New Roman"/>
          <w:sz w:val="20"/>
          <w:szCs w:val="20"/>
        </w:rPr>
      </w:pPr>
      <w:r w:rsidRPr="008C22F2">
        <w:rPr>
          <w:rFonts w:eastAsia="Times New Roman"/>
          <w:sz w:val="20"/>
          <w:szCs w:val="20"/>
        </w:rPr>
        <w:t xml:space="preserve">Именной указ императрицы </w:t>
      </w:r>
      <w:hyperlink r:id="rId16" w:tooltip="Екатерина I" w:history="1">
        <w:r w:rsidRPr="008C22F2">
          <w:rPr>
            <w:rFonts w:eastAsia="Times New Roman"/>
            <w:color w:val="0000FF"/>
            <w:sz w:val="20"/>
            <w:szCs w:val="20"/>
            <w:u w:val="single"/>
          </w:rPr>
          <w:t>Екатерины I</w:t>
        </w:r>
      </w:hyperlink>
      <w:r w:rsidRPr="008C22F2">
        <w:rPr>
          <w:rFonts w:eastAsia="Times New Roman"/>
          <w:sz w:val="20"/>
          <w:szCs w:val="20"/>
        </w:rPr>
        <w:t xml:space="preserve"> от 7 (</w:t>
      </w:r>
      <w:hyperlink r:id="rId17" w:tooltip="18 декабря" w:history="1">
        <w:r w:rsidRPr="008C22F2">
          <w:rPr>
            <w:rFonts w:eastAsia="Times New Roman"/>
            <w:color w:val="0000FF"/>
            <w:sz w:val="20"/>
            <w:szCs w:val="20"/>
            <w:u w:val="single"/>
          </w:rPr>
          <w:t>18</w:t>
        </w:r>
      </w:hyperlink>
      <w:r w:rsidRPr="008C22F2">
        <w:rPr>
          <w:rFonts w:eastAsia="Times New Roman"/>
          <w:sz w:val="20"/>
          <w:szCs w:val="20"/>
        </w:rPr>
        <w:t>) декабря </w:t>
      </w:r>
      <w:hyperlink r:id="rId18" w:tooltip="1725 год" w:history="1">
        <w:r w:rsidRPr="008C22F2">
          <w:rPr>
            <w:rFonts w:eastAsia="Times New Roman"/>
            <w:color w:val="0000FF"/>
            <w:sz w:val="20"/>
            <w:szCs w:val="20"/>
            <w:u w:val="single"/>
          </w:rPr>
          <w:t>1725</w:t>
        </w:r>
      </w:hyperlink>
      <w:r w:rsidRPr="008C22F2">
        <w:rPr>
          <w:rFonts w:eastAsia="Times New Roman"/>
          <w:sz w:val="20"/>
          <w:szCs w:val="20"/>
        </w:rPr>
        <w:t xml:space="preserve"> года «</w:t>
      </w:r>
      <w:r w:rsidRPr="008C22F2">
        <w:rPr>
          <w:rFonts w:eastAsia="Times New Roman"/>
          <w:i/>
          <w:iCs/>
          <w:sz w:val="20"/>
          <w:szCs w:val="20"/>
        </w:rPr>
        <w:t xml:space="preserve">О заведении Академии Наук и о назначении оной </w:t>
      </w:r>
      <w:hyperlink r:id="rId19" w:tooltip="Список президентов Российской академии наук" w:history="1">
        <w:r w:rsidRPr="008C22F2">
          <w:rPr>
            <w:rFonts w:eastAsia="Times New Roman"/>
            <w:i/>
            <w:iCs/>
            <w:color w:val="0000FF"/>
            <w:sz w:val="20"/>
            <w:szCs w:val="20"/>
            <w:u w:val="single"/>
          </w:rPr>
          <w:t>президентом</w:t>
        </w:r>
      </w:hyperlink>
      <w:r w:rsidRPr="008C22F2">
        <w:rPr>
          <w:rFonts w:eastAsia="Times New Roman"/>
          <w:i/>
          <w:iCs/>
          <w:sz w:val="20"/>
          <w:szCs w:val="20"/>
        </w:rPr>
        <w:t xml:space="preserve"> </w:t>
      </w:r>
      <w:hyperlink r:id="rId20" w:tooltip="Лейб-медик" w:history="1">
        <w:r w:rsidRPr="008C22F2">
          <w:rPr>
            <w:rFonts w:eastAsia="Times New Roman"/>
            <w:i/>
            <w:iCs/>
            <w:color w:val="0000FF"/>
            <w:sz w:val="20"/>
            <w:szCs w:val="20"/>
            <w:u w:val="single"/>
          </w:rPr>
          <w:t>лейб-медика</w:t>
        </w:r>
      </w:hyperlink>
      <w:r w:rsidRPr="008C22F2">
        <w:rPr>
          <w:rFonts w:eastAsia="Times New Roman"/>
          <w:i/>
          <w:iCs/>
          <w:sz w:val="20"/>
          <w:szCs w:val="20"/>
        </w:rPr>
        <w:t xml:space="preserve"> </w:t>
      </w:r>
      <w:proofErr w:type="spellStart"/>
      <w:r w:rsidRPr="008C22F2">
        <w:rPr>
          <w:rFonts w:eastAsia="Times New Roman"/>
          <w:i/>
          <w:iCs/>
          <w:sz w:val="20"/>
          <w:szCs w:val="20"/>
        </w:rPr>
        <w:t>Блюментроста</w:t>
      </w:r>
      <w:proofErr w:type="spellEnd"/>
      <w:r w:rsidRPr="008C22F2">
        <w:rPr>
          <w:rFonts w:eastAsia="Times New Roman"/>
          <w:sz w:val="20"/>
          <w:szCs w:val="20"/>
        </w:rPr>
        <w:t>» (объявлен из Сената 21 декабря 1725 (</w:t>
      </w:r>
      <w:hyperlink r:id="rId21" w:tooltip="1 января" w:history="1">
        <w:r w:rsidRPr="008C22F2">
          <w:rPr>
            <w:rFonts w:eastAsia="Times New Roman"/>
            <w:color w:val="0000FF"/>
            <w:sz w:val="20"/>
            <w:szCs w:val="20"/>
            <w:u w:val="single"/>
          </w:rPr>
          <w:t>1 января</w:t>
        </w:r>
      </w:hyperlink>
      <w:r w:rsidRPr="008C22F2">
        <w:rPr>
          <w:rFonts w:eastAsia="Times New Roman"/>
          <w:sz w:val="20"/>
          <w:szCs w:val="20"/>
        </w:rPr>
        <w:t> </w:t>
      </w:r>
      <w:hyperlink r:id="rId22" w:tooltip="1726 год" w:history="1">
        <w:r w:rsidRPr="008C22F2">
          <w:rPr>
            <w:rFonts w:eastAsia="Times New Roman"/>
            <w:color w:val="0000FF"/>
            <w:sz w:val="20"/>
            <w:szCs w:val="20"/>
            <w:u w:val="single"/>
          </w:rPr>
          <w:t>1726</w:t>
        </w:r>
      </w:hyperlink>
      <w:r w:rsidRPr="008C22F2">
        <w:rPr>
          <w:rFonts w:eastAsia="Times New Roman"/>
          <w:sz w:val="20"/>
          <w:szCs w:val="20"/>
        </w:rPr>
        <w:t>) года) и</w:t>
      </w:r>
    </w:p>
    <w:p w:rsidR="008C22F2" w:rsidRDefault="008C22F2" w:rsidP="008C22F2">
      <w:pPr>
        <w:rPr>
          <w:rFonts w:eastAsia="Times New Roman"/>
        </w:rPr>
      </w:pPr>
      <w:r w:rsidRPr="008C22F2">
        <w:rPr>
          <w:rFonts w:eastAsia="Times New Roman"/>
          <w:sz w:val="20"/>
          <w:szCs w:val="20"/>
        </w:rPr>
        <w:t xml:space="preserve">Высочайше утверждённый императрицей </w:t>
      </w:r>
      <w:hyperlink r:id="rId23" w:tooltip="Анна Иоанновна" w:history="1">
        <w:r w:rsidRPr="008C22F2">
          <w:rPr>
            <w:rFonts w:eastAsia="Times New Roman"/>
            <w:color w:val="0000FF"/>
            <w:sz w:val="20"/>
            <w:szCs w:val="20"/>
            <w:u w:val="single"/>
          </w:rPr>
          <w:t>Анной Иоанновной</w:t>
        </w:r>
      </w:hyperlink>
      <w:r w:rsidRPr="008C22F2">
        <w:rPr>
          <w:rFonts w:eastAsia="Times New Roman"/>
          <w:sz w:val="20"/>
          <w:szCs w:val="20"/>
        </w:rPr>
        <w:t xml:space="preserve"> до</w:t>
      </w:r>
      <w:r w:rsidRPr="008C22F2">
        <w:rPr>
          <w:rFonts w:eastAsia="Times New Roman"/>
        </w:rPr>
        <w:t>клад Академии Наук от 4 (</w:t>
      </w:r>
      <w:hyperlink r:id="rId24" w:tooltip="15 февраля" w:history="1">
        <w:r w:rsidRPr="008C22F2">
          <w:rPr>
            <w:rFonts w:eastAsia="Times New Roman"/>
            <w:color w:val="0000FF"/>
            <w:u w:val="single"/>
          </w:rPr>
          <w:t>15</w:t>
        </w:r>
      </w:hyperlink>
      <w:r w:rsidRPr="008C22F2">
        <w:rPr>
          <w:rFonts w:eastAsia="Times New Roman"/>
        </w:rPr>
        <w:t>) февраля </w:t>
      </w:r>
      <w:hyperlink r:id="rId25" w:tooltip="1733 год" w:history="1">
        <w:r w:rsidRPr="008C22F2">
          <w:rPr>
            <w:rFonts w:eastAsia="Times New Roman"/>
            <w:color w:val="0000FF"/>
            <w:u w:val="single"/>
          </w:rPr>
          <w:t>1733</w:t>
        </w:r>
      </w:hyperlink>
      <w:r w:rsidRPr="008C22F2">
        <w:rPr>
          <w:rFonts w:eastAsia="Times New Roman"/>
        </w:rPr>
        <w:t xml:space="preserve"> года «</w:t>
      </w:r>
      <w:r w:rsidRPr="008C22F2">
        <w:rPr>
          <w:rFonts w:eastAsia="Times New Roman"/>
          <w:i/>
          <w:iCs/>
        </w:rPr>
        <w:t xml:space="preserve">О форме </w:t>
      </w:r>
      <w:hyperlink r:id="rId26" w:tooltip="Удостоверяющая печать" w:history="1">
        <w:r w:rsidRPr="008C22F2">
          <w:rPr>
            <w:rFonts w:eastAsia="Times New Roman"/>
            <w:i/>
            <w:iCs/>
            <w:color w:val="0000FF"/>
            <w:u w:val="single"/>
          </w:rPr>
          <w:t>печати</w:t>
        </w:r>
      </w:hyperlink>
      <w:r w:rsidRPr="008C22F2">
        <w:rPr>
          <w:rFonts w:eastAsia="Times New Roman"/>
          <w:i/>
          <w:iCs/>
        </w:rPr>
        <w:t xml:space="preserve"> оной Академии</w:t>
      </w:r>
      <w:r w:rsidRPr="008C22F2">
        <w:rPr>
          <w:rFonts w:eastAsia="Times New Roman"/>
        </w:rPr>
        <w:t>».</w:t>
      </w:r>
    </w:p>
    <w:p w:rsidR="008C22F2" w:rsidRPr="008C22F2" w:rsidRDefault="00136976" w:rsidP="008C22F2">
      <w:pPr>
        <w:rPr>
          <w:rFonts w:eastAsia="Times New Roman"/>
        </w:rPr>
      </w:pPr>
      <w:r>
        <w:rPr>
          <w:rFonts w:eastAsia="Times New Roman"/>
        </w:rPr>
        <w:t>!!!!!!!!!!!!!!!!!!!!!!!!!!!!!!!!!!!!!!!</w:t>
      </w:r>
      <w:r w:rsidR="008C22F2">
        <w:rPr>
          <w:rFonts w:eastAsia="Times New Roman"/>
        </w:rPr>
        <w:t xml:space="preserve">ОТ СЮДА </w:t>
      </w:r>
      <w:r>
        <w:rPr>
          <w:rFonts w:eastAsia="Times New Roman"/>
        </w:rPr>
        <w:t>!!!!!!!!!!!!!!!!!!!!!!!!!!!!!!</w:t>
      </w:r>
    </w:p>
    <w:tbl>
      <w:tblPr>
        <w:tblW w:w="0" w:type="auto"/>
        <w:tblCellSpacing w:w="15" w:type="dxa"/>
        <w:tblCellMar>
          <w:top w:w="15" w:type="dxa"/>
          <w:left w:w="15" w:type="dxa"/>
          <w:bottom w:w="15" w:type="dxa"/>
          <w:right w:w="15" w:type="dxa"/>
        </w:tblCellMar>
        <w:tblLook w:val="04A0"/>
      </w:tblPr>
      <w:tblGrid>
        <w:gridCol w:w="2021"/>
        <w:gridCol w:w="930"/>
        <w:gridCol w:w="2747"/>
        <w:gridCol w:w="1350"/>
        <w:gridCol w:w="1194"/>
        <w:gridCol w:w="1203"/>
      </w:tblGrid>
      <w:tr w:rsidR="00136976" w:rsidRPr="008C22F2" w:rsidTr="00B62E97">
        <w:trPr>
          <w:tblCellSpacing w:w="15" w:type="dxa"/>
        </w:trPr>
        <w:tc>
          <w:tcPr>
            <w:tcW w:w="0" w:type="auto"/>
            <w:gridSpan w:val="6"/>
            <w:shd w:val="clear" w:color="auto" w:fill="E8F8FF"/>
            <w:vAlign w:val="center"/>
            <w:hideMark/>
          </w:tcPr>
          <w:p w:rsidR="00136976" w:rsidRPr="008C22F2" w:rsidRDefault="00136976" w:rsidP="00B62E97">
            <w:pPr>
              <w:spacing w:after="0" w:line="240" w:lineRule="auto"/>
              <w:jc w:val="center"/>
              <w:rPr>
                <w:rFonts w:ascii="Times New Roman" w:eastAsia="Times New Roman" w:hAnsi="Times New Roman" w:cs="Times New Roman"/>
                <w:b/>
                <w:bCs/>
                <w:sz w:val="24"/>
                <w:szCs w:val="24"/>
              </w:rPr>
            </w:pPr>
            <w:r w:rsidRPr="008C22F2">
              <w:rPr>
                <w:rFonts w:ascii="Times New Roman" w:eastAsia="Times New Roman" w:hAnsi="Times New Roman" w:cs="Times New Roman"/>
                <w:b/>
                <w:bCs/>
                <w:sz w:val="24"/>
                <w:szCs w:val="24"/>
              </w:rPr>
              <w:t>Состав Петербургской Академии наук на момент открытия</w:t>
            </w:r>
          </w:p>
        </w:tc>
      </w:tr>
      <w:tr w:rsidR="00136976" w:rsidRPr="008C22F2" w:rsidTr="00B62E97">
        <w:trPr>
          <w:tblCellSpacing w:w="15" w:type="dxa"/>
        </w:trPr>
        <w:tc>
          <w:tcPr>
            <w:tcW w:w="0" w:type="auto"/>
            <w:vMerge w:val="restart"/>
            <w:shd w:val="clear" w:color="auto" w:fill="E8F8FF"/>
            <w:vAlign w:val="center"/>
            <w:hideMark/>
          </w:tcPr>
          <w:p w:rsidR="00136976" w:rsidRPr="008C22F2" w:rsidRDefault="00136976" w:rsidP="00B62E97">
            <w:pPr>
              <w:spacing w:after="0" w:line="240" w:lineRule="auto"/>
              <w:jc w:val="center"/>
              <w:rPr>
                <w:rFonts w:ascii="Times New Roman" w:eastAsia="Times New Roman" w:hAnsi="Times New Roman" w:cs="Times New Roman"/>
                <w:b/>
                <w:bCs/>
                <w:sz w:val="24"/>
                <w:szCs w:val="24"/>
              </w:rPr>
            </w:pPr>
            <w:r w:rsidRPr="008C22F2">
              <w:rPr>
                <w:rFonts w:ascii="Times New Roman" w:eastAsia="Times New Roman" w:hAnsi="Times New Roman" w:cs="Times New Roman"/>
                <w:b/>
                <w:bCs/>
                <w:sz w:val="24"/>
                <w:szCs w:val="24"/>
              </w:rPr>
              <w:t xml:space="preserve">Академик </w:t>
            </w:r>
          </w:p>
        </w:tc>
        <w:tc>
          <w:tcPr>
            <w:tcW w:w="0" w:type="auto"/>
            <w:vMerge w:val="restart"/>
            <w:shd w:val="clear" w:color="auto" w:fill="E8F8FF"/>
            <w:vAlign w:val="center"/>
            <w:hideMark/>
          </w:tcPr>
          <w:p w:rsidR="00136976" w:rsidRPr="008C22F2" w:rsidRDefault="00136976" w:rsidP="00B62E97">
            <w:pPr>
              <w:spacing w:after="0" w:line="240" w:lineRule="auto"/>
              <w:jc w:val="center"/>
              <w:rPr>
                <w:rFonts w:ascii="Times New Roman" w:eastAsia="Times New Roman" w:hAnsi="Times New Roman" w:cs="Times New Roman"/>
                <w:b/>
                <w:bCs/>
                <w:sz w:val="24"/>
                <w:szCs w:val="24"/>
              </w:rPr>
            </w:pPr>
            <w:r w:rsidRPr="008C22F2">
              <w:rPr>
                <w:rFonts w:ascii="Times New Roman" w:eastAsia="Times New Roman" w:hAnsi="Times New Roman" w:cs="Times New Roman"/>
                <w:b/>
                <w:bCs/>
                <w:sz w:val="24"/>
                <w:szCs w:val="24"/>
              </w:rPr>
              <w:t xml:space="preserve">Годы жизни </w:t>
            </w:r>
          </w:p>
        </w:tc>
        <w:tc>
          <w:tcPr>
            <w:tcW w:w="0" w:type="auto"/>
            <w:vMerge w:val="restart"/>
            <w:shd w:val="clear" w:color="auto" w:fill="E8F8FF"/>
            <w:vAlign w:val="center"/>
            <w:hideMark/>
          </w:tcPr>
          <w:p w:rsidR="00136976" w:rsidRPr="008C22F2" w:rsidRDefault="00136976" w:rsidP="00B62E97">
            <w:pPr>
              <w:spacing w:after="0" w:line="240" w:lineRule="auto"/>
              <w:jc w:val="center"/>
              <w:rPr>
                <w:rFonts w:ascii="Times New Roman" w:eastAsia="Times New Roman" w:hAnsi="Times New Roman" w:cs="Times New Roman"/>
                <w:b/>
                <w:bCs/>
                <w:sz w:val="24"/>
                <w:szCs w:val="24"/>
              </w:rPr>
            </w:pPr>
            <w:r w:rsidRPr="008C22F2">
              <w:rPr>
                <w:rFonts w:ascii="Times New Roman" w:eastAsia="Times New Roman" w:hAnsi="Times New Roman" w:cs="Times New Roman"/>
                <w:b/>
                <w:bCs/>
                <w:sz w:val="24"/>
                <w:szCs w:val="24"/>
              </w:rPr>
              <w:t xml:space="preserve">Должность </w:t>
            </w:r>
          </w:p>
        </w:tc>
        <w:tc>
          <w:tcPr>
            <w:tcW w:w="0" w:type="auto"/>
            <w:gridSpan w:val="3"/>
            <w:shd w:val="clear" w:color="auto" w:fill="E8F8FF"/>
            <w:vAlign w:val="center"/>
            <w:hideMark/>
          </w:tcPr>
          <w:p w:rsidR="00136976" w:rsidRPr="008C22F2" w:rsidRDefault="00136976" w:rsidP="00B62E97">
            <w:pPr>
              <w:spacing w:after="0" w:line="240" w:lineRule="auto"/>
              <w:jc w:val="center"/>
              <w:rPr>
                <w:rFonts w:ascii="Times New Roman" w:eastAsia="Times New Roman" w:hAnsi="Times New Roman" w:cs="Times New Roman"/>
                <w:b/>
                <w:bCs/>
                <w:sz w:val="24"/>
                <w:szCs w:val="24"/>
              </w:rPr>
            </w:pPr>
            <w:r w:rsidRPr="008C22F2">
              <w:rPr>
                <w:rFonts w:ascii="Times New Roman" w:eastAsia="Times New Roman" w:hAnsi="Times New Roman" w:cs="Times New Roman"/>
                <w:b/>
                <w:bCs/>
                <w:sz w:val="24"/>
                <w:szCs w:val="24"/>
              </w:rPr>
              <w:t>Дат</w:t>
            </w:r>
            <w:r>
              <w:rPr>
                <w:rFonts w:ascii="Times New Roman" w:eastAsia="Times New Roman" w:hAnsi="Times New Roman" w:cs="Times New Roman"/>
                <w:b/>
                <w:bCs/>
                <w:sz w:val="24"/>
                <w:szCs w:val="24"/>
              </w:rPr>
              <w:t>ы</w:t>
            </w:r>
          </w:p>
        </w:tc>
      </w:tr>
      <w:tr w:rsidR="00136976" w:rsidRPr="008C22F2" w:rsidTr="00B62E97">
        <w:trPr>
          <w:tblCellSpacing w:w="15" w:type="dxa"/>
        </w:trPr>
        <w:tc>
          <w:tcPr>
            <w:tcW w:w="0" w:type="auto"/>
            <w:vMerge/>
            <w:vAlign w:val="center"/>
            <w:hideMark/>
          </w:tcPr>
          <w:p w:rsidR="00136976" w:rsidRPr="008C22F2" w:rsidRDefault="00136976" w:rsidP="00B62E97">
            <w:pPr>
              <w:spacing w:after="0" w:line="240" w:lineRule="auto"/>
              <w:rPr>
                <w:rFonts w:ascii="Times New Roman" w:eastAsia="Times New Roman" w:hAnsi="Times New Roman" w:cs="Times New Roman"/>
                <w:b/>
                <w:bCs/>
                <w:sz w:val="24"/>
                <w:szCs w:val="24"/>
              </w:rPr>
            </w:pPr>
          </w:p>
        </w:tc>
        <w:tc>
          <w:tcPr>
            <w:tcW w:w="0" w:type="auto"/>
            <w:vMerge/>
            <w:vAlign w:val="center"/>
            <w:hideMark/>
          </w:tcPr>
          <w:p w:rsidR="00136976" w:rsidRPr="008C22F2" w:rsidRDefault="00136976" w:rsidP="00B62E97">
            <w:pPr>
              <w:spacing w:after="0" w:line="240" w:lineRule="auto"/>
              <w:rPr>
                <w:rFonts w:ascii="Times New Roman" w:eastAsia="Times New Roman" w:hAnsi="Times New Roman" w:cs="Times New Roman"/>
                <w:b/>
                <w:bCs/>
                <w:sz w:val="24"/>
                <w:szCs w:val="24"/>
              </w:rPr>
            </w:pPr>
          </w:p>
        </w:tc>
        <w:tc>
          <w:tcPr>
            <w:tcW w:w="0" w:type="auto"/>
            <w:vMerge/>
            <w:vAlign w:val="center"/>
            <w:hideMark/>
          </w:tcPr>
          <w:p w:rsidR="00136976" w:rsidRPr="008C22F2" w:rsidRDefault="00136976" w:rsidP="00B62E97">
            <w:pPr>
              <w:spacing w:after="0" w:line="240" w:lineRule="auto"/>
              <w:rPr>
                <w:rFonts w:ascii="Times New Roman" w:eastAsia="Times New Roman" w:hAnsi="Times New Roman" w:cs="Times New Roman"/>
                <w:b/>
                <w:bCs/>
                <w:sz w:val="24"/>
                <w:szCs w:val="24"/>
              </w:rPr>
            </w:pPr>
          </w:p>
        </w:tc>
        <w:tc>
          <w:tcPr>
            <w:tcW w:w="0" w:type="auto"/>
            <w:shd w:val="clear" w:color="auto" w:fill="E8F8FF"/>
            <w:vAlign w:val="center"/>
            <w:hideMark/>
          </w:tcPr>
          <w:p w:rsidR="00136976" w:rsidRPr="008C22F2" w:rsidRDefault="00136976" w:rsidP="00B62E97">
            <w:pPr>
              <w:spacing w:after="0" w:line="240" w:lineRule="auto"/>
              <w:jc w:val="center"/>
              <w:rPr>
                <w:rFonts w:ascii="Times New Roman" w:eastAsia="Times New Roman" w:hAnsi="Times New Roman" w:cs="Times New Roman"/>
                <w:b/>
                <w:bCs/>
                <w:sz w:val="24"/>
                <w:szCs w:val="24"/>
              </w:rPr>
            </w:pPr>
            <w:r w:rsidRPr="008C22F2">
              <w:rPr>
                <w:rFonts w:ascii="Times New Roman" w:eastAsia="Times New Roman" w:hAnsi="Times New Roman" w:cs="Times New Roman"/>
                <w:b/>
                <w:bCs/>
                <w:sz w:val="24"/>
                <w:szCs w:val="24"/>
              </w:rPr>
              <w:t xml:space="preserve">подписания </w:t>
            </w:r>
            <w:r w:rsidRPr="008C22F2">
              <w:rPr>
                <w:rFonts w:ascii="Times New Roman" w:eastAsia="Times New Roman" w:hAnsi="Times New Roman" w:cs="Times New Roman"/>
                <w:b/>
                <w:bCs/>
                <w:sz w:val="24"/>
                <w:szCs w:val="24"/>
              </w:rPr>
              <w:br/>
              <w:t xml:space="preserve">контракта </w:t>
            </w:r>
          </w:p>
        </w:tc>
        <w:tc>
          <w:tcPr>
            <w:tcW w:w="0" w:type="auto"/>
            <w:shd w:val="clear" w:color="auto" w:fill="E8F8FF"/>
            <w:vAlign w:val="center"/>
            <w:hideMark/>
          </w:tcPr>
          <w:p w:rsidR="00136976" w:rsidRPr="008C22F2" w:rsidRDefault="00136976" w:rsidP="00B62E97">
            <w:pPr>
              <w:spacing w:after="0" w:line="240" w:lineRule="auto"/>
              <w:jc w:val="center"/>
              <w:rPr>
                <w:rFonts w:ascii="Times New Roman" w:eastAsia="Times New Roman" w:hAnsi="Times New Roman" w:cs="Times New Roman"/>
                <w:b/>
                <w:bCs/>
                <w:sz w:val="24"/>
                <w:szCs w:val="24"/>
              </w:rPr>
            </w:pPr>
            <w:r w:rsidRPr="008C22F2">
              <w:rPr>
                <w:rFonts w:ascii="Times New Roman" w:eastAsia="Times New Roman" w:hAnsi="Times New Roman" w:cs="Times New Roman"/>
                <w:b/>
                <w:bCs/>
                <w:sz w:val="24"/>
                <w:szCs w:val="24"/>
              </w:rPr>
              <w:t xml:space="preserve">приезда в </w:t>
            </w:r>
            <w:r w:rsidRPr="008C22F2">
              <w:rPr>
                <w:rFonts w:ascii="Times New Roman" w:eastAsia="Times New Roman" w:hAnsi="Times New Roman" w:cs="Times New Roman"/>
                <w:b/>
                <w:bCs/>
                <w:sz w:val="24"/>
                <w:szCs w:val="24"/>
              </w:rPr>
              <w:br/>
              <w:t xml:space="preserve">Петербург </w:t>
            </w:r>
          </w:p>
        </w:tc>
        <w:tc>
          <w:tcPr>
            <w:tcW w:w="0" w:type="auto"/>
            <w:shd w:val="clear" w:color="auto" w:fill="E8F8FF"/>
            <w:vAlign w:val="center"/>
            <w:hideMark/>
          </w:tcPr>
          <w:p w:rsidR="00136976" w:rsidRPr="008C22F2" w:rsidRDefault="00136976" w:rsidP="00B62E97">
            <w:pPr>
              <w:spacing w:after="0" w:line="240" w:lineRule="auto"/>
              <w:jc w:val="center"/>
              <w:rPr>
                <w:rFonts w:ascii="Times New Roman" w:eastAsia="Times New Roman" w:hAnsi="Times New Roman" w:cs="Times New Roman"/>
                <w:b/>
                <w:bCs/>
                <w:sz w:val="24"/>
                <w:szCs w:val="24"/>
              </w:rPr>
            </w:pPr>
            <w:r w:rsidRPr="008C22F2">
              <w:rPr>
                <w:rFonts w:ascii="Times New Roman" w:eastAsia="Times New Roman" w:hAnsi="Times New Roman" w:cs="Times New Roman"/>
                <w:b/>
                <w:bCs/>
                <w:sz w:val="24"/>
                <w:szCs w:val="24"/>
              </w:rPr>
              <w:t xml:space="preserve">выбытия из </w:t>
            </w:r>
            <w:r w:rsidRPr="008C22F2">
              <w:rPr>
                <w:rFonts w:ascii="Times New Roman" w:eastAsia="Times New Roman" w:hAnsi="Times New Roman" w:cs="Times New Roman"/>
                <w:b/>
                <w:bCs/>
                <w:sz w:val="24"/>
                <w:szCs w:val="24"/>
              </w:rPr>
              <w:br/>
              <w:t xml:space="preserve">Академии </w:t>
            </w:r>
          </w:p>
        </w:tc>
      </w:tr>
      <w:tr w:rsidR="00136976" w:rsidRPr="008C22F2" w:rsidTr="00B62E97">
        <w:trPr>
          <w:tblCellSpacing w:w="15" w:type="dxa"/>
        </w:trPr>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hyperlink r:id="rId27" w:tooltip="Блюментрост, Лаврентий Лаврентьевич" w:history="1">
              <w:r w:rsidRPr="008C22F2">
                <w:rPr>
                  <w:rFonts w:ascii="Times New Roman" w:eastAsia="Times New Roman" w:hAnsi="Times New Roman" w:cs="Times New Roman"/>
                  <w:color w:val="0000FF"/>
                  <w:sz w:val="24"/>
                  <w:szCs w:val="24"/>
                  <w:u w:val="single"/>
                </w:rPr>
                <w:t>Л. Л. </w:t>
              </w:r>
              <w:proofErr w:type="spellStart"/>
              <w:r w:rsidRPr="008C22F2">
                <w:rPr>
                  <w:rFonts w:ascii="Times New Roman" w:eastAsia="Times New Roman" w:hAnsi="Times New Roman" w:cs="Times New Roman"/>
                  <w:color w:val="0000FF"/>
                  <w:sz w:val="24"/>
                  <w:szCs w:val="24"/>
                  <w:u w:val="single"/>
                </w:rPr>
                <w:t>Блюментрост</w:t>
              </w:r>
              <w:proofErr w:type="spellEnd"/>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1692—1755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президент Академии </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25.11.1725</w:t>
            </w:r>
          </w:p>
        </w:tc>
        <w:tc>
          <w:tcPr>
            <w:tcW w:w="0" w:type="auto"/>
            <w:vAlign w:val="center"/>
            <w:hideMark/>
          </w:tcPr>
          <w:p w:rsidR="00136976" w:rsidRPr="008C22F2" w:rsidRDefault="00136976" w:rsidP="00B62E97">
            <w:pPr>
              <w:spacing w:after="0" w:line="240" w:lineRule="auto"/>
              <w:jc w:val="center"/>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6.07.1733 </w:t>
            </w:r>
          </w:p>
        </w:tc>
      </w:tr>
      <w:tr w:rsidR="00136976" w:rsidRPr="008C22F2" w:rsidTr="00B62E97">
        <w:trPr>
          <w:tblCellSpacing w:w="15" w:type="dxa"/>
        </w:trPr>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hyperlink r:id="rId28" w:tooltip="Шумахер, Иван Данилович" w:history="1">
              <w:r w:rsidRPr="008C22F2">
                <w:rPr>
                  <w:rFonts w:ascii="Times New Roman" w:eastAsia="Times New Roman" w:hAnsi="Times New Roman" w:cs="Times New Roman"/>
                  <w:color w:val="0000FF"/>
                  <w:sz w:val="24"/>
                  <w:szCs w:val="24"/>
                  <w:u w:val="single"/>
                </w:rPr>
                <w:t>И. Д. Шумахер</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1690—1761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секретарь по делам Академии </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1714</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2.07.1761 </w:t>
            </w:r>
          </w:p>
        </w:tc>
      </w:tr>
      <w:tr w:rsidR="00136976" w:rsidRPr="008C22F2" w:rsidTr="00B62E97">
        <w:trPr>
          <w:tblCellSpacing w:w="15" w:type="dxa"/>
        </w:trPr>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hyperlink r:id="rId29" w:tooltip="Герман, Якоб (учёный)" w:history="1">
              <w:r w:rsidRPr="008C22F2">
                <w:rPr>
                  <w:rFonts w:ascii="Times New Roman" w:eastAsia="Times New Roman" w:hAnsi="Times New Roman" w:cs="Times New Roman"/>
                  <w:color w:val="0000FF"/>
                  <w:sz w:val="24"/>
                  <w:szCs w:val="24"/>
                  <w:u w:val="single"/>
                </w:rPr>
                <w:t>Я. Герман</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1678—1733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академик по кафедре </w:t>
            </w:r>
            <w:hyperlink r:id="rId30" w:tooltip="Высшая математика" w:history="1">
              <w:r w:rsidRPr="008C22F2">
                <w:rPr>
                  <w:rFonts w:ascii="Times New Roman" w:eastAsia="Times New Roman" w:hAnsi="Times New Roman" w:cs="Times New Roman"/>
                  <w:color w:val="0000FF"/>
                  <w:sz w:val="24"/>
                  <w:szCs w:val="24"/>
                  <w:u w:val="single"/>
                </w:rPr>
                <w:t>высшей математики</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8.01.1725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14.08.1725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09.1730 </w:t>
            </w:r>
          </w:p>
        </w:tc>
      </w:tr>
      <w:tr w:rsidR="00136976" w:rsidRPr="008C22F2" w:rsidTr="00B62E97">
        <w:trPr>
          <w:tblCellSpacing w:w="15" w:type="dxa"/>
        </w:trPr>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hyperlink r:id="rId31" w:tooltip="Мартини, Христиан" w:history="1">
              <w:r w:rsidRPr="008C22F2">
                <w:rPr>
                  <w:rFonts w:ascii="Times New Roman" w:eastAsia="Times New Roman" w:hAnsi="Times New Roman" w:cs="Times New Roman"/>
                  <w:color w:val="0000FF"/>
                  <w:sz w:val="24"/>
                  <w:szCs w:val="24"/>
                  <w:u w:val="single"/>
                </w:rPr>
                <w:t>Х. Мартини</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1699—после 1739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академик по кафедре </w:t>
            </w:r>
            <w:hyperlink r:id="rId32" w:tooltip="Логика" w:history="1">
              <w:r w:rsidRPr="008C22F2">
                <w:rPr>
                  <w:rFonts w:ascii="Times New Roman" w:eastAsia="Times New Roman" w:hAnsi="Times New Roman" w:cs="Times New Roman"/>
                  <w:color w:val="0000FF"/>
                  <w:sz w:val="24"/>
                  <w:szCs w:val="24"/>
                  <w:u w:val="single"/>
                </w:rPr>
                <w:t>логики</w:t>
              </w:r>
            </w:hyperlink>
            <w:r w:rsidRPr="008C22F2">
              <w:rPr>
                <w:rFonts w:ascii="Times New Roman" w:eastAsia="Times New Roman" w:hAnsi="Times New Roman" w:cs="Times New Roman"/>
                <w:sz w:val="24"/>
                <w:szCs w:val="24"/>
              </w:rPr>
              <w:t xml:space="preserve"> и </w:t>
            </w:r>
            <w:hyperlink r:id="rId33" w:tooltip="Метафизика" w:history="1">
              <w:r w:rsidRPr="008C22F2">
                <w:rPr>
                  <w:rFonts w:ascii="Times New Roman" w:eastAsia="Times New Roman" w:hAnsi="Times New Roman" w:cs="Times New Roman"/>
                  <w:color w:val="0000FF"/>
                  <w:sz w:val="24"/>
                  <w:szCs w:val="24"/>
                  <w:u w:val="single"/>
                </w:rPr>
                <w:t>метафизики</w:t>
              </w:r>
            </w:hyperlink>
            <w:hyperlink r:id="rId34" w:anchor="cite_note-obmen-24" w:history="1">
              <w:r w:rsidRPr="008C22F2">
                <w:rPr>
                  <w:rFonts w:ascii="Times New Roman" w:eastAsia="Times New Roman" w:hAnsi="Times New Roman" w:cs="Times New Roman"/>
                  <w:color w:val="0000FF"/>
                  <w:sz w:val="24"/>
                  <w:szCs w:val="24"/>
                  <w:u w:val="single"/>
                  <w:vertAlign w:val="superscript"/>
                </w:rPr>
                <w:t>[24]</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13.01.1725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06.1725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25.01.1729 </w:t>
            </w:r>
          </w:p>
        </w:tc>
      </w:tr>
      <w:tr w:rsidR="00136976" w:rsidRPr="008C22F2" w:rsidTr="00B62E97">
        <w:trPr>
          <w:tblCellSpacing w:w="15" w:type="dxa"/>
        </w:trPr>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hyperlink r:id="rId35" w:tooltip="Коль, Иоганн Петер" w:history="1">
              <w:r w:rsidRPr="008C22F2">
                <w:rPr>
                  <w:rFonts w:ascii="Times New Roman" w:eastAsia="Times New Roman" w:hAnsi="Times New Roman" w:cs="Times New Roman"/>
                  <w:color w:val="0000FF"/>
                  <w:sz w:val="24"/>
                  <w:szCs w:val="24"/>
                  <w:u w:val="single"/>
                </w:rPr>
                <w:t>И. П. Коль</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1698—1778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академик по кафедре </w:t>
            </w:r>
            <w:hyperlink r:id="rId36" w:tooltip="Риторика" w:history="1">
              <w:r w:rsidRPr="008C22F2">
                <w:rPr>
                  <w:rFonts w:ascii="Times New Roman" w:eastAsia="Times New Roman" w:hAnsi="Times New Roman" w:cs="Times New Roman"/>
                  <w:color w:val="0000FF"/>
                  <w:sz w:val="24"/>
                  <w:szCs w:val="24"/>
                  <w:u w:val="single"/>
                </w:rPr>
                <w:t>красноречия</w:t>
              </w:r>
            </w:hyperlink>
            <w:r w:rsidRPr="008C22F2">
              <w:rPr>
                <w:rFonts w:ascii="Times New Roman" w:eastAsia="Times New Roman" w:hAnsi="Times New Roman" w:cs="Times New Roman"/>
                <w:sz w:val="24"/>
                <w:szCs w:val="24"/>
              </w:rPr>
              <w:t xml:space="preserve"> и </w:t>
            </w:r>
            <w:hyperlink r:id="rId37" w:tooltip="История христианства" w:history="1">
              <w:r w:rsidRPr="008C22F2">
                <w:rPr>
                  <w:rFonts w:ascii="Times New Roman" w:eastAsia="Times New Roman" w:hAnsi="Times New Roman" w:cs="Times New Roman"/>
                  <w:color w:val="0000FF"/>
                  <w:sz w:val="24"/>
                  <w:szCs w:val="24"/>
                  <w:u w:val="single"/>
                </w:rPr>
                <w:t>церковной истории</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7.02.1725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08.1727 </w:t>
            </w:r>
          </w:p>
        </w:tc>
      </w:tr>
      <w:tr w:rsidR="00136976" w:rsidRPr="008C22F2" w:rsidTr="00B62E97">
        <w:trPr>
          <w:tblCellSpacing w:w="15" w:type="dxa"/>
        </w:trPr>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hyperlink r:id="rId38" w:tooltip="Бильфингер, Георг Бернгард" w:history="1">
              <w:r w:rsidRPr="008C22F2">
                <w:rPr>
                  <w:rFonts w:ascii="Times New Roman" w:eastAsia="Times New Roman" w:hAnsi="Times New Roman" w:cs="Times New Roman"/>
                  <w:color w:val="0000FF"/>
                  <w:sz w:val="24"/>
                  <w:szCs w:val="24"/>
                  <w:u w:val="single"/>
                </w:rPr>
                <w:t>Г. Б. </w:t>
              </w:r>
              <w:proofErr w:type="spellStart"/>
              <w:r w:rsidRPr="008C22F2">
                <w:rPr>
                  <w:rFonts w:ascii="Times New Roman" w:eastAsia="Times New Roman" w:hAnsi="Times New Roman" w:cs="Times New Roman"/>
                  <w:color w:val="0000FF"/>
                  <w:sz w:val="24"/>
                  <w:szCs w:val="24"/>
                  <w:u w:val="single"/>
                </w:rPr>
                <w:t>Бильфингер</w:t>
              </w:r>
              <w:proofErr w:type="spellEnd"/>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1693—1750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академик по кафедре </w:t>
            </w:r>
            <w:hyperlink r:id="rId39" w:tooltip="Экспериментальная физика" w:history="1">
              <w:r w:rsidRPr="008C22F2">
                <w:rPr>
                  <w:rFonts w:ascii="Times New Roman" w:eastAsia="Times New Roman" w:hAnsi="Times New Roman" w:cs="Times New Roman"/>
                  <w:color w:val="0000FF"/>
                  <w:sz w:val="24"/>
                  <w:szCs w:val="24"/>
                  <w:u w:val="single"/>
                </w:rPr>
                <w:t>экспериментальной</w:t>
              </w:r>
            </w:hyperlink>
            <w:r w:rsidRPr="008C22F2">
              <w:rPr>
                <w:rFonts w:ascii="Times New Roman" w:eastAsia="Times New Roman" w:hAnsi="Times New Roman" w:cs="Times New Roman"/>
                <w:sz w:val="24"/>
                <w:szCs w:val="24"/>
              </w:rPr>
              <w:t xml:space="preserve"> и </w:t>
            </w:r>
            <w:hyperlink r:id="rId40" w:tooltip="Теоретическая физика" w:history="1">
              <w:r w:rsidRPr="008C22F2">
                <w:rPr>
                  <w:rFonts w:ascii="Times New Roman" w:eastAsia="Times New Roman" w:hAnsi="Times New Roman" w:cs="Times New Roman"/>
                  <w:color w:val="0000FF"/>
                  <w:sz w:val="24"/>
                  <w:szCs w:val="24"/>
                  <w:u w:val="single"/>
                </w:rPr>
                <w:t>теоретической</w:t>
              </w:r>
            </w:hyperlink>
            <w:r w:rsidRPr="008C22F2">
              <w:rPr>
                <w:rFonts w:ascii="Times New Roman" w:eastAsia="Times New Roman" w:hAnsi="Times New Roman" w:cs="Times New Roman"/>
                <w:sz w:val="24"/>
                <w:szCs w:val="24"/>
              </w:rPr>
              <w:t xml:space="preserve"> </w:t>
            </w:r>
            <w:hyperlink r:id="rId41" w:tooltip="Физика" w:history="1">
              <w:r w:rsidRPr="008C22F2">
                <w:rPr>
                  <w:rFonts w:ascii="Times New Roman" w:eastAsia="Times New Roman" w:hAnsi="Times New Roman" w:cs="Times New Roman"/>
                  <w:color w:val="0000FF"/>
                  <w:sz w:val="24"/>
                  <w:szCs w:val="24"/>
                  <w:u w:val="single"/>
                </w:rPr>
                <w:t>физики</w:t>
              </w:r>
            </w:hyperlink>
            <w:hyperlink r:id="rId42" w:anchor="cite_note-obmen-24" w:history="1">
              <w:r w:rsidRPr="008C22F2">
                <w:rPr>
                  <w:rFonts w:ascii="Times New Roman" w:eastAsia="Times New Roman" w:hAnsi="Times New Roman" w:cs="Times New Roman"/>
                  <w:color w:val="0000FF"/>
                  <w:sz w:val="24"/>
                  <w:szCs w:val="24"/>
                  <w:u w:val="single"/>
                  <w:vertAlign w:val="superscript"/>
                </w:rPr>
                <w:t>[24]</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1.03.1725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14.08.1725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09.1730 </w:t>
            </w:r>
          </w:p>
        </w:tc>
      </w:tr>
      <w:tr w:rsidR="00136976" w:rsidRPr="008C22F2" w:rsidTr="00B62E97">
        <w:trPr>
          <w:tblCellSpacing w:w="15" w:type="dxa"/>
        </w:trPr>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hyperlink r:id="rId43" w:tooltip="Бернулли, Николай II" w:history="1">
              <w:r w:rsidRPr="008C22F2">
                <w:rPr>
                  <w:rFonts w:ascii="Times New Roman" w:eastAsia="Times New Roman" w:hAnsi="Times New Roman" w:cs="Times New Roman"/>
                  <w:color w:val="0000FF"/>
                  <w:sz w:val="24"/>
                  <w:szCs w:val="24"/>
                  <w:u w:val="single"/>
                </w:rPr>
                <w:t>Н. Бернулли</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1695—1726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академик по кафедре </w:t>
            </w:r>
            <w:hyperlink r:id="rId44" w:tooltip="Механика" w:history="1">
              <w:r w:rsidRPr="008C22F2">
                <w:rPr>
                  <w:rFonts w:ascii="Times New Roman" w:eastAsia="Times New Roman" w:hAnsi="Times New Roman" w:cs="Times New Roman"/>
                  <w:color w:val="0000FF"/>
                  <w:sz w:val="24"/>
                  <w:szCs w:val="24"/>
                  <w:u w:val="single"/>
                </w:rPr>
                <w:t>механики</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27.10.1725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29.07.1726 </w:t>
            </w:r>
          </w:p>
        </w:tc>
      </w:tr>
      <w:tr w:rsidR="00136976" w:rsidRPr="008C22F2" w:rsidTr="00B62E97">
        <w:trPr>
          <w:tblCellSpacing w:w="15" w:type="dxa"/>
        </w:trPr>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hyperlink r:id="rId45" w:tooltip="Бернулли, Даниил" w:history="1">
              <w:r w:rsidRPr="008C22F2">
                <w:rPr>
                  <w:rFonts w:ascii="Times New Roman" w:eastAsia="Times New Roman" w:hAnsi="Times New Roman" w:cs="Times New Roman"/>
                  <w:color w:val="0000FF"/>
                  <w:sz w:val="24"/>
                  <w:szCs w:val="24"/>
                  <w:u w:val="single"/>
                </w:rPr>
                <w:t>Д. Бернулли</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1700—1782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академик по кафедре </w:t>
            </w:r>
            <w:hyperlink r:id="rId46" w:tooltip="Физиология" w:history="1">
              <w:r w:rsidRPr="008C22F2">
                <w:rPr>
                  <w:rFonts w:ascii="Times New Roman" w:eastAsia="Times New Roman" w:hAnsi="Times New Roman" w:cs="Times New Roman"/>
                  <w:color w:val="0000FF"/>
                  <w:sz w:val="24"/>
                  <w:szCs w:val="24"/>
                  <w:u w:val="single"/>
                </w:rPr>
                <w:t>физиологии</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27.10.1725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24.06.1733 </w:t>
            </w:r>
          </w:p>
        </w:tc>
      </w:tr>
      <w:tr w:rsidR="00136976" w:rsidRPr="008C22F2" w:rsidTr="00B62E97">
        <w:trPr>
          <w:tblCellSpacing w:w="15" w:type="dxa"/>
        </w:trPr>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hyperlink r:id="rId47" w:tooltip="Делиль, Жозеф Никола" w:history="1">
              <w:r w:rsidRPr="008C22F2">
                <w:rPr>
                  <w:rFonts w:ascii="Times New Roman" w:eastAsia="Times New Roman" w:hAnsi="Times New Roman" w:cs="Times New Roman"/>
                  <w:color w:val="0000FF"/>
                  <w:sz w:val="24"/>
                  <w:szCs w:val="24"/>
                  <w:u w:val="single"/>
                </w:rPr>
                <w:t>Ж. Н. </w:t>
              </w:r>
              <w:proofErr w:type="spellStart"/>
              <w:r w:rsidRPr="008C22F2">
                <w:rPr>
                  <w:rFonts w:ascii="Times New Roman" w:eastAsia="Times New Roman" w:hAnsi="Times New Roman" w:cs="Times New Roman"/>
                  <w:color w:val="0000FF"/>
                  <w:sz w:val="24"/>
                  <w:szCs w:val="24"/>
                  <w:u w:val="single"/>
                </w:rPr>
                <w:t>Делиль</w:t>
              </w:r>
              <w:proofErr w:type="spellEnd"/>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1688—1768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академик по кафедре </w:t>
            </w:r>
            <w:hyperlink r:id="rId48" w:tooltip="Астрономия" w:history="1">
              <w:r w:rsidRPr="008C22F2">
                <w:rPr>
                  <w:rFonts w:ascii="Times New Roman" w:eastAsia="Times New Roman" w:hAnsi="Times New Roman" w:cs="Times New Roman"/>
                  <w:color w:val="0000FF"/>
                  <w:sz w:val="24"/>
                  <w:szCs w:val="24"/>
                  <w:u w:val="single"/>
                </w:rPr>
                <w:t>астрономии</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8.06.1725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02.1726</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1747 </w:t>
            </w:r>
          </w:p>
        </w:tc>
      </w:tr>
      <w:tr w:rsidR="00136976" w:rsidRPr="008C22F2" w:rsidTr="00B62E97">
        <w:trPr>
          <w:tblCellSpacing w:w="15" w:type="dxa"/>
        </w:trPr>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hyperlink r:id="rId49" w:tooltip="Буксбаум, Иоганн Христиан" w:history="1">
              <w:r w:rsidRPr="008C22F2">
                <w:rPr>
                  <w:rFonts w:ascii="Times New Roman" w:eastAsia="Times New Roman" w:hAnsi="Times New Roman" w:cs="Times New Roman"/>
                  <w:color w:val="0000FF"/>
                  <w:sz w:val="24"/>
                  <w:szCs w:val="24"/>
                  <w:u w:val="single"/>
                </w:rPr>
                <w:t>И. Х. </w:t>
              </w:r>
              <w:proofErr w:type="spellStart"/>
              <w:r w:rsidRPr="008C22F2">
                <w:rPr>
                  <w:rFonts w:ascii="Times New Roman" w:eastAsia="Times New Roman" w:hAnsi="Times New Roman" w:cs="Times New Roman"/>
                  <w:color w:val="0000FF"/>
                  <w:sz w:val="24"/>
                  <w:szCs w:val="24"/>
                  <w:u w:val="single"/>
                </w:rPr>
                <w:t>Буксбаум</w:t>
              </w:r>
              <w:proofErr w:type="spellEnd"/>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1693—1730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академик по кафедре </w:t>
            </w:r>
            <w:hyperlink r:id="rId50" w:tooltip="Ботаника" w:history="1">
              <w:r w:rsidRPr="008C22F2">
                <w:rPr>
                  <w:rFonts w:ascii="Times New Roman" w:eastAsia="Times New Roman" w:hAnsi="Times New Roman" w:cs="Times New Roman"/>
                  <w:color w:val="0000FF"/>
                  <w:sz w:val="24"/>
                  <w:szCs w:val="24"/>
                  <w:u w:val="single"/>
                </w:rPr>
                <w:t>ботаники</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1.09.1725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1721</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11.08.1729 </w:t>
            </w:r>
          </w:p>
        </w:tc>
      </w:tr>
      <w:tr w:rsidR="00136976" w:rsidRPr="008C22F2" w:rsidTr="00B62E97">
        <w:trPr>
          <w:tblCellSpacing w:w="15" w:type="dxa"/>
        </w:trPr>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hyperlink r:id="rId51" w:tooltip="Гольдбах, Кристиан" w:history="1">
              <w:r w:rsidRPr="008C22F2">
                <w:rPr>
                  <w:rFonts w:ascii="Times New Roman" w:eastAsia="Times New Roman" w:hAnsi="Times New Roman" w:cs="Times New Roman"/>
                  <w:color w:val="0000FF"/>
                  <w:sz w:val="24"/>
                  <w:szCs w:val="24"/>
                  <w:u w:val="single"/>
                </w:rPr>
                <w:t>Х. Гольдбах</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1690—1764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proofErr w:type="spellStart"/>
            <w:r w:rsidRPr="008C22F2">
              <w:rPr>
                <w:rFonts w:ascii="Times New Roman" w:eastAsia="Times New Roman" w:hAnsi="Times New Roman" w:cs="Times New Roman"/>
                <w:sz w:val="24"/>
                <w:szCs w:val="24"/>
              </w:rPr>
              <w:t>конференц-секретарь</w:t>
            </w:r>
            <w:proofErr w:type="spellEnd"/>
            <w:r w:rsidRPr="008C22F2">
              <w:rPr>
                <w:rFonts w:ascii="Times New Roman" w:eastAsia="Times New Roman" w:hAnsi="Times New Roman" w:cs="Times New Roman"/>
                <w:sz w:val="24"/>
                <w:szCs w:val="24"/>
              </w:rPr>
              <w:t xml:space="preserve"> Академии </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1.09.1725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18.03.1742 </w:t>
            </w:r>
          </w:p>
        </w:tc>
      </w:tr>
      <w:tr w:rsidR="00136976" w:rsidRPr="008C22F2" w:rsidTr="00B62E97">
        <w:trPr>
          <w:tblCellSpacing w:w="15" w:type="dxa"/>
        </w:trPr>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hyperlink r:id="rId52" w:tooltip="Бюргер, Михаил" w:history="1">
              <w:r w:rsidRPr="008C22F2">
                <w:rPr>
                  <w:rFonts w:ascii="Times New Roman" w:eastAsia="Times New Roman" w:hAnsi="Times New Roman" w:cs="Times New Roman"/>
                  <w:color w:val="0000FF"/>
                  <w:sz w:val="24"/>
                  <w:szCs w:val="24"/>
                  <w:u w:val="single"/>
                </w:rPr>
                <w:t>М. Бюргер</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1686—1726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академик по кафедре </w:t>
            </w:r>
            <w:hyperlink r:id="rId53" w:tooltip="Химия" w:history="1">
              <w:r w:rsidRPr="008C22F2">
                <w:rPr>
                  <w:rFonts w:ascii="Times New Roman" w:eastAsia="Times New Roman" w:hAnsi="Times New Roman" w:cs="Times New Roman"/>
                  <w:color w:val="0000FF"/>
                  <w:sz w:val="24"/>
                  <w:szCs w:val="24"/>
                  <w:u w:val="single"/>
                </w:rPr>
                <w:t>химии</w:t>
              </w:r>
            </w:hyperlink>
            <w:r w:rsidRPr="008C22F2">
              <w:rPr>
                <w:rFonts w:ascii="Times New Roman" w:eastAsia="Times New Roman" w:hAnsi="Times New Roman" w:cs="Times New Roman"/>
                <w:sz w:val="24"/>
                <w:szCs w:val="24"/>
              </w:rPr>
              <w:t xml:space="preserve"> и практической </w:t>
            </w:r>
            <w:hyperlink r:id="rId54" w:tooltip="Медицина" w:history="1">
              <w:r w:rsidRPr="008C22F2">
                <w:rPr>
                  <w:rFonts w:ascii="Times New Roman" w:eastAsia="Times New Roman" w:hAnsi="Times New Roman" w:cs="Times New Roman"/>
                  <w:color w:val="0000FF"/>
                  <w:sz w:val="24"/>
                  <w:szCs w:val="24"/>
                  <w:u w:val="single"/>
                </w:rPr>
                <w:t>медицины</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10.1725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13.03.1726</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22.07.1726 </w:t>
            </w:r>
          </w:p>
        </w:tc>
      </w:tr>
      <w:tr w:rsidR="00136976" w:rsidRPr="008C22F2" w:rsidTr="00B62E97">
        <w:trPr>
          <w:tblCellSpacing w:w="15" w:type="dxa"/>
        </w:trPr>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hyperlink r:id="rId55" w:tooltip="Дювернуа, Иоганн Георг" w:history="1">
              <w:r w:rsidRPr="008C22F2">
                <w:rPr>
                  <w:rFonts w:ascii="Times New Roman" w:eastAsia="Times New Roman" w:hAnsi="Times New Roman" w:cs="Times New Roman"/>
                  <w:color w:val="0000FF"/>
                  <w:sz w:val="24"/>
                  <w:szCs w:val="24"/>
                  <w:u w:val="single"/>
                </w:rPr>
                <w:t>И. Г. </w:t>
              </w:r>
              <w:proofErr w:type="spellStart"/>
              <w:r w:rsidRPr="008C22F2">
                <w:rPr>
                  <w:rFonts w:ascii="Times New Roman" w:eastAsia="Times New Roman" w:hAnsi="Times New Roman" w:cs="Times New Roman"/>
                  <w:color w:val="0000FF"/>
                  <w:sz w:val="24"/>
                  <w:szCs w:val="24"/>
                  <w:u w:val="single"/>
                </w:rPr>
                <w:t>Дювернуа</w:t>
              </w:r>
              <w:proofErr w:type="spellEnd"/>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1691—</w:t>
            </w:r>
            <w:r w:rsidRPr="008C22F2">
              <w:rPr>
                <w:rFonts w:ascii="Times New Roman" w:eastAsia="Times New Roman" w:hAnsi="Times New Roman" w:cs="Times New Roman"/>
                <w:sz w:val="24"/>
                <w:szCs w:val="24"/>
              </w:rPr>
              <w:lastRenderedPageBreak/>
              <w:t xml:space="preserve">1759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lastRenderedPageBreak/>
              <w:t xml:space="preserve">академик по кафедре </w:t>
            </w:r>
            <w:hyperlink r:id="rId56" w:tooltip="Анатомия" w:history="1">
              <w:r w:rsidRPr="008C22F2">
                <w:rPr>
                  <w:rFonts w:ascii="Times New Roman" w:eastAsia="Times New Roman" w:hAnsi="Times New Roman" w:cs="Times New Roman"/>
                  <w:color w:val="0000FF"/>
                  <w:sz w:val="24"/>
                  <w:szCs w:val="24"/>
                  <w:u w:val="single"/>
                </w:rPr>
                <w:t>анатомии</w:t>
              </w:r>
            </w:hyperlink>
            <w:r w:rsidRPr="008C22F2">
              <w:rPr>
                <w:rFonts w:ascii="Times New Roman" w:eastAsia="Times New Roman" w:hAnsi="Times New Roman" w:cs="Times New Roman"/>
                <w:sz w:val="24"/>
                <w:szCs w:val="24"/>
              </w:rPr>
              <w:t xml:space="preserve"> и </w:t>
            </w:r>
            <w:hyperlink r:id="rId57" w:tooltip="Зоология" w:history="1">
              <w:r w:rsidRPr="008C22F2">
                <w:rPr>
                  <w:rFonts w:ascii="Times New Roman" w:eastAsia="Times New Roman" w:hAnsi="Times New Roman" w:cs="Times New Roman"/>
                  <w:color w:val="0000FF"/>
                  <w:sz w:val="24"/>
                  <w:szCs w:val="24"/>
                  <w:u w:val="single"/>
                </w:rPr>
                <w:t>зоологии</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lastRenderedPageBreak/>
              <w:t>3.11.1725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12.1725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25.05.1740 </w:t>
            </w:r>
          </w:p>
        </w:tc>
      </w:tr>
      <w:tr w:rsidR="00136976" w:rsidRPr="008C22F2" w:rsidTr="00B62E97">
        <w:trPr>
          <w:tblCellSpacing w:w="15" w:type="dxa"/>
        </w:trPr>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hyperlink r:id="rId58" w:tooltip="Байер, Готлиб Зигфрид" w:history="1">
              <w:r w:rsidRPr="008C22F2">
                <w:rPr>
                  <w:rFonts w:ascii="Times New Roman" w:eastAsia="Times New Roman" w:hAnsi="Times New Roman" w:cs="Times New Roman"/>
                  <w:color w:val="0000FF"/>
                  <w:sz w:val="24"/>
                  <w:szCs w:val="24"/>
                  <w:u w:val="single"/>
                </w:rPr>
                <w:t>Г. З. Байер</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1694—1738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академик по кафедре </w:t>
            </w:r>
            <w:hyperlink r:id="rId59" w:tooltip="Антиковедение" w:history="1">
              <w:r w:rsidRPr="008C22F2">
                <w:rPr>
                  <w:rFonts w:ascii="Times New Roman" w:eastAsia="Times New Roman" w:hAnsi="Times New Roman" w:cs="Times New Roman"/>
                  <w:color w:val="0000FF"/>
                  <w:sz w:val="24"/>
                  <w:szCs w:val="24"/>
                  <w:u w:val="single"/>
                </w:rPr>
                <w:t>греческих и римских древностей</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3.12.1725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17.02.1726</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1737 </w:t>
            </w:r>
          </w:p>
        </w:tc>
      </w:tr>
      <w:tr w:rsidR="00136976" w:rsidRPr="008C22F2" w:rsidTr="00B62E97">
        <w:trPr>
          <w:tblCellSpacing w:w="15" w:type="dxa"/>
        </w:trPr>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hyperlink r:id="rId60" w:tooltip="Бекенштейн, Иоганн Симон" w:history="1">
              <w:r w:rsidRPr="008C22F2">
                <w:rPr>
                  <w:rFonts w:ascii="Times New Roman" w:eastAsia="Times New Roman" w:hAnsi="Times New Roman" w:cs="Times New Roman"/>
                  <w:color w:val="0000FF"/>
                  <w:sz w:val="24"/>
                  <w:szCs w:val="24"/>
                  <w:u w:val="single"/>
                </w:rPr>
                <w:t>И. С. </w:t>
              </w:r>
              <w:proofErr w:type="spellStart"/>
              <w:r w:rsidRPr="008C22F2">
                <w:rPr>
                  <w:rFonts w:ascii="Times New Roman" w:eastAsia="Times New Roman" w:hAnsi="Times New Roman" w:cs="Times New Roman"/>
                  <w:color w:val="0000FF"/>
                  <w:sz w:val="24"/>
                  <w:szCs w:val="24"/>
                  <w:u w:val="single"/>
                </w:rPr>
                <w:t>Бекенштейн</w:t>
              </w:r>
              <w:proofErr w:type="spellEnd"/>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1684—1742 </w:t>
            </w:r>
          </w:p>
        </w:tc>
        <w:tc>
          <w:tcPr>
            <w:tcW w:w="0" w:type="auto"/>
            <w:vAlign w:val="center"/>
            <w:hideMark/>
          </w:tcPr>
          <w:p w:rsidR="00136976" w:rsidRPr="008C22F2" w:rsidRDefault="00136976" w:rsidP="00B62E97">
            <w:pPr>
              <w:spacing w:after="0" w:line="240" w:lineRule="auto"/>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академик по кафедре </w:t>
            </w:r>
            <w:hyperlink r:id="rId61" w:tooltip="Юриспруденция" w:history="1">
              <w:r w:rsidRPr="008C22F2">
                <w:rPr>
                  <w:rFonts w:ascii="Times New Roman" w:eastAsia="Times New Roman" w:hAnsi="Times New Roman" w:cs="Times New Roman"/>
                  <w:color w:val="0000FF"/>
                  <w:sz w:val="24"/>
                  <w:szCs w:val="24"/>
                  <w:u w:val="single"/>
                </w:rPr>
                <w:t>правоведения</w:t>
              </w:r>
            </w:hyperlink>
            <w:r w:rsidRPr="008C22F2">
              <w:rPr>
                <w:rFonts w:ascii="Times New Roman" w:eastAsia="Times New Roman" w:hAnsi="Times New Roman" w:cs="Times New Roman"/>
                <w:sz w:val="24"/>
                <w:szCs w:val="24"/>
              </w:rPr>
              <w:t xml:space="preserve"> </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3.12.1725</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24.06.1726</w:t>
            </w:r>
          </w:p>
        </w:tc>
        <w:tc>
          <w:tcPr>
            <w:tcW w:w="0" w:type="auto"/>
            <w:vAlign w:val="center"/>
            <w:hideMark/>
          </w:tcPr>
          <w:p w:rsidR="00136976" w:rsidRPr="008C22F2" w:rsidRDefault="00136976" w:rsidP="00B62E97">
            <w:pPr>
              <w:spacing w:after="0" w:line="240" w:lineRule="auto"/>
              <w:jc w:val="right"/>
              <w:rPr>
                <w:rFonts w:ascii="Times New Roman" w:eastAsia="Times New Roman" w:hAnsi="Times New Roman" w:cs="Times New Roman"/>
                <w:sz w:val="24"/>
                <w:szCs w:val="24"/>
              </w:rPr>
            </w:pPr>
            <w:r w:rsidRPr="008C22F2">
              <w:rPr>
                <w:rFonts w:ascii="Times New Roman" w:eastAsia="Times New Roman" w:hAnsi="Times New Roman" w:cs="Times New Roman"/>
                <w:sz w:val="24"/>
                <w:szCs w:val="24"/>
              </w:rPr>
              <w:t xml:space="preserve">05.1735 </w:t>
            </w:r>
          </w:p>
        </w:tc>
      </w:tr>
    </w:tbl>
    <w:p w:rsidR="00136976" w:rsidRPr="008C22F2" w:rsidRDefault="00136976" w:rsidP="00136976">
      <w:pPr>
        <w:spacing w:before="100" w:beforeAutospacing="1" w:after="100" w:afterAutospacing="1" w:line="240" w:lineRule="auto"/>
        <w:rPr>
          <w:rFonts w:ascii="Times New Roman" w:eastAsia="Times New Roman" w:hAnsi="Times New Roman" w:cs="Times New Roman"/>
        </w:rPr>
      </w:pPr>
      <w:r w:rsidRPr="008C22F2">
        <w:rPr>
          <w:rFonts w:ascii="Times New Roman" w:eastAsia="Times New Roman" w:hAnsi="Times New Roman" w:cs="Times New Roman"/>
        </w:rPr>
        <w:t xml:space="preserve">В </w:t>
      </w:r>
      <w:hyperlink r:id="rId62" w:tooltip="XVIII век" w:history="1">
        <w:r w:rsidRPr="008C22F2">
          <w:rPr>
            <w:rFonts w:ascii="Times New Roman" w:eastAsia="Times New Roman" w:hAnsi="Times New Roman" w:cs="Times New Roman"/>
            <w:color w:val="0000FF"/>
            <w:u w:val="single"/>
          </w:rPr>
          <w:t>XVIII веке</w:t>
        </w:r>
      </w:hyperlink>
      <w:r w:rsidRPr="008C22F2">
        <w:rPr>
          <w:rFonts w:ascii="Times New Roman" w:eastAsia="Times New Roman" w:hAnsi="Times New Roman" w:cs="Times New Roman"/>
        </w:rPr>
        <w:t xml:space="preserve"> при Академии содержались: </w:t>
      </w:r>
    </w:p>
    <w:p w:rsidR="00136976" w:rsidRPr="008C22F2" w:rsidRDefault="00136976" w:rsidP="00136976">
      <w:pPr>
        <w:numPr>
          <w:ilvl w:val="0"/>
          <w:numId w:val="4"/>
        </w:numPr>
        <w:spacing w:before="100" w:beforeAutospacing="1" w:after="100" w:afterAutospacing="1" w:line="240" w:lineRule="auto"/>
        <w:rPr>
          <w:rFonts w:ascii="Times New Roman" w:eastAsia="Times New Roman" w:hAnsi="Times New Roman" w:cs="Times New Roman"/>
        </w:rPr>
      </w:pPr>
      <w:r w:rsidRPr="008C22F2">
        <w:rPr>
          <w:rFonts w:ascii="Times New Roman" w:eastAsia="Times New Roman" w:hAnsi="Times New Roman" w:cs="Times New Roman"/>
        </w:rPr>
        <w:t>библиотека,</w:t>
      </w:r>
    </w:p>
    <w:p w:rsidR="00136976" w:rsidRPr="008C22F2" w:rsidRDefault="00136976" w:rsidP="00136976">
      <w:pPr>
        <w:numPr>
          <w:ilvl w:val="0"/>
          <w:numId w:val="4"/>
        </w:numPr>
        <w:spacing w:before="100" w:beforeAutospacing="1" w:after="100" w:afterAutospacing="1" w:line="240" w:lineRule="auto"/>
        <w:rPr>
          <w:rFonts w:ascii="Times New Roman" w:eastAsia="Times New Roman" w:hAnsi="Times New Roman" w:cs="Times New Roman"/>
        </w:rPr>
      </w:pPr>
      <w:r w:rsidRPr="008C22F2">
        <w:rPr>
          <w:rFonts w:ascii="Times New Roman" w:eastAsia="Times New Roman" w:hAnsi="Times New Roman" w:cs="Times New Roman"/>
        </w:rPr>
        <w:t xml:space="preserve">музей </w:t>
      </w:r>
      <w:hyperlink r:id="rId63" w:tooltip="Кунсткамера" w:history="1">
        <w:r w:rsidRPr="008C22F2">
          <w:rPr>
            <w:rFonts w:ascii="Times New Roman" w:eastAsia="Times New Roman" w:hAnsi="Times New Roman" w:cs="Times New Roman"/>
            <w:color w:val="0000FF"/>
            <w:u w:val="single"/>
          </w:rPr>
          <w:t>Кунсткамера</w:t>
        </w:r>
      </w:hyperlink>
      <w:r w:rsidRPr="008C22F2">
        <w:rPr>
          <w:rFonts w:ascii="Times New Roman" w:eastAsia="Times New Roman" w:hAnsi="Times New Roman" w:cs="Times New Roman"/>
        </w:rPr>
        <w:t>,</w:t>
      </w:r>
    </w:p>
    <w:p w:rsidR="00136976" w:rsidRPr="008C22F2" w:rsidRDefault="00136976" w:rsidP="00136976">
      <w:pPr>
        <w:numPr>
          <w:ilvl w:val="0"/>
          <w:numId w:val="4"/>
        </w:numPr>
        <w:spacing w:before="100" w:beforeAutospacing="1" w:after="100" w:afterAutospacing="1" w:line="240" w:lineRule="auto"/>
        <w:rPr>
          <w:rFonts w:ascii="Times New Roman" w:eastAsia="Times New Roman" w:hAnsi="Times New Roman" w:cs="Times New Roman"/>
        </w:rPr>
      </w:pPr>
      <w:hyperlink r:id="rId64" w:tooltip="Астрономическая обсерватория Петербургской академии наук" w:history="1">
        <w:r w:rsidRPr="008C22F2">
          <w:rPr>
            <w:rFonts w:ascii="Times New Roman" w:eastAsia="Times New Roman" w:hAnsi="Times New Roman" w:cs="Times New Roman"/>
            <w:color w:val="0000FF"/>
            <w:u w:val="single"/>
          </w:rPr>
          <w:t>обсерватория</w:t>
        </w:r>
      </w:hyperlink>
      <w:r w:rsidRPr="008C22F2">
        <w:rPr>
          <w:rFonts w:ascii="Times New Roman" w:eastAsia="Times New Roman" w:hAnsi="Times New Roman" w:cs="Times New Roman"/>
        </w:rPr>
        <w:t>,</w:t>
      </w:r>
    </w:p>
    <w:p w:rsidR="00136976" w:rsidRPr="008C22F2" w:rsidRDefault="00136976" w:rsidP="00136976">
      <w:pPr>
        <w:numPr>
          <w:ilvl w:val="0"/>
          <w:numId w:val="4"/>
        </w:numPr>
        <w:spacing w:before="100" w:beforeAutospacing="1" w:after="100" w:afterAutospacing="1" w:line="240" w:lineRule="auto"/>
        <w:rPr>
          <w:rFonts w:ascii="Times New Roman" w:eastAsia="Times New Roman" w:hAnsi="Times New Roman" w:cs="Times New Roman"/>
        </w:rPr>
      </w:pPr>
      <w:r w:rsidRPr="008C22F2">
        <w:rPr>
          <w:rFonts w:ascii="Times New Roman" w:eastAsia="Times New Roman" w:hAnsi="Times New Roman" w:cs="Times New Roman"/>
        </w:rPr>
        <w:t>физический кабинет,</w:t>
      </w:r>
    </w:p>
    <w:p w:rsidR="00136976" w:rsidRPr="008C22F2" w:rsidRDefault="00136976" w:rsidP="00136976">
      <w:pPr>
        <w:numPr>
          <w:ilvl w:val="0"/>
          <w:numId w:val="4"/>
        </w:numPr>
        <w:spacing w:before="100" w:beforeAutospacing="1" w:after="100" w:afterAutospacing="1" w:line="240" w:lineRule="auto"/>
        <w:rPr>
          <w:rFonts w:ascii="Times New Roman" w:eastAsia="Times New Roman" w:hAnsi="Times New Roman" w:cs="Times New Roman"/>
        </w:rPr>
      </w:pPr>
      <w:r w:rsidRPr="008C22F2">
        <w:rPr>
          <w:rFonts w:ascii="Times New Roman" w:eastAsia="Times New Roman" w:hAnsi="Times New Roman" w:cs="Times New Roman"/>
        </w:rPr>
        <w:t xml:space="preserve">химическая лаборатория (основана в </w:t>
      </w:r>
      <w:hyperlink r:id="rId65" w:tooltip="1748" w:history="1">
        <w:r w:rsidRPr="008C22F2">
          <w:rPr>
            <w:rFonts w:ascii="Times New Roman" w:eastAsia="Times New Roman" w:hAnsi="Times New Roman" w:cs="Times New Roman"/>
            <w:color w:val="0000FF"/>
            <w:u w:val="single"/>
          </w:rPr>
          <w:t>1748</w:t>
        </w:r>
      </w:hyperlink>
      <w:r w:rsidRPr="008C22F2">
        <w:rPr>
          <w:rFonts w:ascii="Times New Roman" w:eastAsia="Times New Roman" w:hAnsi="Times New Roman" w:cs="Times New Roman"/>
        </w:rPr>
        <w:t xml:space="preserve"> г. </w:t>
      </w:r>
      <w:hyperlink r:id="rId66" w:tooltip="Ломоносов, Михаил Васильевич" w:history="1">
        <w:r w:rsidRPr="008C22F2">
          <w:rPr>
            <w:rFonts w:ascii="Times New Roman" w:eastAsia="Times New Roman" w:hAnsi="Times New Roman" w:cs="Times New Roman"/>
            <w:color w:val="0000FF"/>
            <w:u w:val="single"/>
          </w:rPr>
          <w:t>М. В. Ломоносовым</w:t>
        </w:r>
      </w:hyperlink>
      <w:r w:rsidRPr="008C22F2">
        <w:rPr>
          <w:rFonts w:ascii="Times New Roman" w:eastAsia="Times New Roman" w:hAnsi="Times New Roman" w:cs="Times New Roman"/>
        </w:rPr>
        <w:t>),</w:t>
      </w:r>
    </w:p>
    <w:p w:rsidR="00136976" w:rsidRPr="008C22F2" w:rsidRDefault="00136976" w:rsidP="00136976">
      <w:pPr>
        <w:numPr>
          <w:ilvl w:val="0"/>
          <w:numId w:val="4"/>
        </w:numPr>
        <w:spacing w:before="100" w:beforeAutospacing="1" w:after="100" w:afterAutospacing="1" w:line="240" w:lineRule="auto"/>
        <w:rPr>
          <w:rFonts w:ascii="Times New Roman" w:eastAsia="Times New Roman" w:hAnsi="Times New Roman" w:cs="Times New Roman"/>
        </w:rPr>
      </w:pPr>
      <w:hyperlink r:id="rId67" w:tooltip="Анатомический театр" w:history="1">
        <w:r w:rsidRPr="008C22F2">
          <w:rPr>
            <w:rFonts w:ascii="Times New Roman" w:eastAsia="Times New Roman" w:hAnsi="Times New Roman" w:cs="Times New Roman"/>
            <w:color w:val="0000FF"/>
            <w:u w:val="single"/>
          </w:rPr>
          <w:t>анатомический театр</w:t>
        </w:r>
      </w:hyperlink>
      <w:r w:rsidRPr="008C22F2">
        <w:rPr>
          <w:rFonts w:ascii="Times New Roman" w:eastAsia="Times New Roman" w:hAnsi="Times New Roman" w:cs="Times New Roman"/>
        </w:rPr>
        <w:t>,</w:t>
      </w:r>
    </w:p>
    <w:p w:rsidR="00136976" w:rsidRPr="008C22F2" w:rsidRDefault="00136976" w:rsidP="00136976">
      <w:pPr>
        <w:numPr>
          <w:ilvl w:val="0"/>
          <w:numId w:val="4"/>
        </w:numPr>
        <w:spacing w:before="100" w:beforeAutospacing="1" w:after="100" w:afterAutospacing="1" w:line="240" w:lineRule="auto"/>
        <w:rPr>
          <w:rFonts w:ascii="Times New Roman" w:eastAsia="Times New Roman" w:hAnsi="Times New Roman" w:cs="Times New Roman"/>
        </w:rPr>
      </w:pPr>
      <w:r w:rsidRPr="008C22F2">
        <w:rPr>
          <w:rFonts w:ascii="Times New Roman" w:eastAsia="Times New Roman" w:hAnsi="Times New Roman" w:cs="Times New Roman"/>
        </w:rPr>
        <w:t>художественные классы,</w:t>
      </w:r>
    </w:p>
    <w:p w:rsidR="00136976" w:rsidRPr="008C22F2" w:rsidRDefault="00136976" w:rsidP="00136976">
      <w:pPr>
        <w:numPr>
          <w:ilvl w:val="0"/>
          <w:numId w:val="4"/>
        </w:numPr>
        <w:spacing w:before="100" w:beforeAutospacing="1" w:after="100" w:afterAutospacing="1" w:line="240" w:lineRule="auto"/>
        <w:rPr>
          <w:rFonts w:ascii="Times New Roman" w:eastAsia="Times New Roman" w:hAnsi="Times New Roman" w:cs="Times New Roman"/>
        </w:rPr>
      </w:pPr>
      <w:r w:rsidRPr="008C22F2">
        <w:rPr>
          <w:rFonts w:ascii="Times New Roman" w:eastAsia="Times New Roman" w:hAnsi="Times New Roman" w:cs="Times New Roman"/>
        </w:rPr>
        <w:t>мастерские,</w:t>
      </w:r>
    </w:p>
    <w:p w:rsidR="00136976" w:rsidRPr="008C22F2" w:rsidRDefault="00136976" w:rsidP="00136976">
      <w:pPr>
        <w:numPr>
          <w:ilvl w:val="0"/>
          <w:numId w:val="4"/>
        </w:numPr>
        <w:spacing w:before="100" w:beforeAutospacing="1" w:after="100" w:afterAutospacing="1" w:line="240" w:lineRule="auto"/>
        <w:rPr>
          <w:rFonts w:ascii="Times New Roman" w:eastAsia="Times New Roman" w:hAnsi="Times New Roman" w:cs="Times New Roman"/>
        </w:rPr>
      </w:pPr>
      <w:r w:rsidRPr="008C22F2">
        <w:rPr>
          <w:rFonts w:ascii="Times New Roman" w:eastAsia="Times New Roman" w:hAnsi="Times New Roman" w:cs="Times New Roman"/>
        </w:rPr>
        <w:t>типография.</w:t>
      </w:r>
    </w:p>
    <w:p w:rsidR="008C22F2" w:rsidRPr="008C22F2" w:rsidRDefault="008C22F2" w:rsidP="008C22F2">
      <w:pPr>
        <w:pStyle w:val="osnov"/>
        <w:jc w:val="center"/>
        <w:rPr>
          <w:sz w:val="22"/>
          <w:szCs w:val="22"/>
        </w:rPr>
      </w:pPr>
    </w:p>
    <w:p w:rsidR="008C22F2" w:rsidRPr="008C22F2" w:rsidRDefault="008C22F2" w:rsidP="008C22F2">
      <w:pPr>
        <w:pStyle w:val="4"/>
      </w:pPr>
      <w:r w:rsidRPr="008C22F2">
        <w:rPr>
          <w:rStyle w:val="mw-headline"/>
        </w:rPr>
        <w:t>Почётные члены</w:t>
      </w:r>
    </w:p>
    <w:p w:rsidR="008C22F2" w:rsidRDefault="008C22F2" w:rsidP="008C22F2">
      <w:pPr>
        <w:spacing w:before="100" w:beforeAutospacing="1" w:after="100" w:afterAutospacing="1" w:line="240" w:lineRule="auto"/>
      </w:pPr>
      <w:r w:rsidRPr="008C22F2">
        <w:t>В XVIII </w:t>
      </w:r>
      <w:proofErr w:type="gramStart"/>
      <w:r w:rsidRPr="008C22F2">
        <w:t>в</w:t>
      </w:r>
      <w:proofErr w:type="gramEnd"/>
      <w:r w:rsidRPr="008C22F2">
        <w:t xml:space="preserve">. </w:t>
      </w:r>
      <w:proofErr w:type="gramStart"/>
      <w:r w:rsidRPr="008C22F2">
        <w:t>почётными</w:t>
      </w:r>
      <w:proofErr w:type="gramEnd"/>
      <w:r w:rsidRPr="008C22F2">
        <w:t xml:space="preserve"> членами и членами-корреспондентами стали более 160 иностранных учёных (</w:t>
      </w:r>
      <w:hyperlink r:id="rId68" w:history="1">
        <w:r w:rsidRPr="008C22F2">
          <w:rPr>
            <w:rStyle w:val="a7"/>
          </w:rPr>
          <w:t>Ф. Вольтер</w:t>
        </w:r>
      </w:hyperlink>
      <w:r w:rsidRPr="008C22F2">
        <w:t xml:space="preserve">, </w:t>
      </w:r>
      <w:hyperlink r:id="rId69" w:tooltip="Дидро, Дени" w:history="1">
        <w:r w:rsidRPr="008C22F2">
          <w:rPr>
            <w:rStyle w:val="a7"/>
          </w:rPr>
          <w:t>Д. Дидро</w:t>
        </w:r>
      </w:hyperlink>
      <w:r w:rsidRPr="008C22F2">
        <w:t xml:space="preserve">, </w:t>
      </w:r>
      <w:hyperlink r:id="rId70" w:tooltip="Д’Аламбер, Жан Лерон" w:history="1">
        <w:r w:rsidRPr="008C22F2">
          <w:rPr>
            <w:rStyle w:val="a7"/>
          </w:rPr>
          <w:t>Ж. Даламбер</w:t>
        </w:r>
      </w:hyperlink>
      <w:r w:rsidRPr="008C22F2">
        <w:t xml:space="preserve">, </w:t>
      </w:r>
      <w:hyperlink r:id="rId71" w:tooltip="Линней, Карл" w:history="1">
        <w:r w:rsidRPr="008C22F2">
          <w:rPr>
            <w:rStyle w:val="a7"/>
          </w:rPr>
          <w:t>К. Линней</w:t>
        </w:r>
      </w:hyperlink>
      <w:r w:rsidRPr="008C22F2">
        <w:t xml:space="preserve">, </w:t>
      </w:r>
      <w:hyperlink r:id="rId72" w:tooltip="Франклин, Бенджамин" w:history="1">
        <w:r w:rsidRPr="008C22F2">
          <w:rPr>
            <w:rStyle w:val="a7"/>
          </w:rPr>
          <w:t>Б. Франклин</w:t>
        </w:r>
      </w:hyperlink>
      <w:r w:rsidRPr="008C22F2">
        <w:t xml:space="preserve"> и другие). В свою очередь, почётными членами зарубежных академий стали </w:t>
      </w:r>
      <w:hyperlink r:id="rId73" w:tooltip="Эйлер, Леонард" w:history="1">
        <w:r w:rsidRPr="008C22F2">
          <w:rPr>
            <w:rStyle w:val="a7"/>
          </w:rPr>
          <w:t>Л. Эйлер</w:t>
        </w:r>
      </w:hyperlink>
      <w:r w:rsidRPr="008C22F2">
        <w:t xml:space="preserve">, </w:t>
      </w:r>
      <w:hyperlink r:id="rId74" w:tooltip="Ломоносов, Михаил Васильевич" w:history="1">
        <w:r w:rsidRPr="008C22F2">
          <w:rPr>
            <w:rStyle w:val="a7"/>
          </w:rPr>
          <w:t>М. В. Ломоносов</w:t>
        </w:r>
      </w:hyperlink>
      <w:r w:rsidRPr="008C22F2">
        <w:t xml:space="preserve">, </w:t>
      </w:r>
      <w:hyperlink r:id="rId75" w:tooltip="Лепёхин, Иван Иванович" w:history="1">
        <w:r w:rsidRPr="008C22F2">
          <w:rPr>
            <w:rStyle w:val="a7"/>
          </w:rPr>
          <w:t>И. И. Лепёхин</w:t>
        </w:r>
      </w:hyperlink>
      <w:r w:rsidRPr="008C22F2">
        <w:t xml:space="preserve">, </w:t>
      </w:r>
      <w:hyperlink r:id="rId76" w:tooltip="Румовский, Степан Яковлевич" w:history="1">
        <w:r w:rsidRPr="008C22F2">
          <w:rPr>
            <w:rStyle w:val="a7"/>
          </w:rPr>
          <w:t>С. Я. </w:t>
        </w:r>
        <w:proofErr w:type="spellStart"/>
        <w:r w:rsidRPr="008C22F2">
          <w:rPr>
            <w:rStyle w:val="a7"/>
          </w:rPr>
          <w:t>Румовский</w:t>
        </w:r>
        <w:proofErr w:type="spellEnd"/>
      </w:hyperlink>
      <w:r w:rsidRPr="008C22F2">
        <w:t xml:space="preserve">, </w:t>
      </w:r>
      <w:hyperlink r:id="rId77" w:tooltip="Паллас, Петер Симон" w:history="1">
        <w:r w:rsidRPr="008C22F2">
          <w:rPr>
            <w:rStyle w:val="a7"/>
          </w:rPr>
          <w:t>П. С. Паллас</w:t>
        </w:r>
      </w:hyperlink>
      <w:r w:rsidRPr="008C22F2">
        <w:t>.</w:t>
      </w:r>
    </w:p>
    <w:p w:rsidR="008C22F2" w:rsidRPr="008C22F2" w:rsidRDefault="00136976" w:rsidP="008C22F2">
      <w:pPr>
        <w:spacing w:before="100" w:beforeAutospacing="1" w:after="100" w:afterAutospacing="1" w:line="240" w:lineRule="auto"/>
      </w:pPr>
      <w:r>
        <w:t>!!!!!!!!!!!!!!!!!!!!!!!</w:t>
      </w:r>
      <w:r w:rsidR="008C22F2" w:rsidRPr="008C22F2">
        <w:t xml:space="preserve">И </w:t>
      </w:r>
      <w:proofErr w:type="gramStart"/>
      <w:r w:rsidR="008C22F2" w:rsidRPr="008C22F2">
        <w:t>ДО</w:t>
      </w:r>
      <w:proofErr w:type="gramEnd"/>
      <w:r w:rsidR="008C22F2" w:rsidRPr="008C22F2">
        <w:t xml:space="preserve">  СЮДА БУДЕТ В ПРЕЗЕНТАЦИИ ЭТО НЕ НАД</w:t>
      </w:r>
      <w:r w:rsidR="008C22F2">
        <w:t>О</w:t>
      </w:r>
      <w:r>
        <w:t>!!!!!!!!!!!!!!!!!!</w:t>
      </w:r>
    </w:p>
    <w:p w:rsidR="008C22F2" w:rsidRPr="008C22F2" w:rsidRDefault="008C22F2" w:rsidP="008C22F2">
      <w:pPr>
        <w:pStyle w:val="a4"/>
      </w:pPr>
      <w:r w:rsidRPr="008C22F2">
        <w:t>МАТЕМАТИКА</w:t>
      </w:r>
      <w:r w:rsidR="00B41F8D">
        <w:t xml:space="preserve">(.ТЕОРИЯ ЧИСЕЛ И </w:t>
      </w:r>
      <w:proofErr w:type="spellStart"/>
      <w:r w:rsidR="00B41F8D">
        <w:t>КОМБИНАТОРИКА</w:t>
      </w:r>
      <w:proofErr w:type="gramStart"/>
      <w:r w:rsidR="00B41F8D">
        <w:t>.</w:t>
      </w:r>
      <w:r>
        <w:t>П</w:t>
      </w:r>
      <w:proofErr w:type="gramEnd"/>
      <w:r>
        <w:t>роблемы</w:t>
      </w:r>
      <w:proofErr w:type="spellEnd"/>
      <w:r>
        <w:t xml:space="preserve"> </w:t>
      </w:r>
      <w:hyperlink r:id="rId78" w:tooltip="Математический анализ" w:history="1">
        <w:r>
          <w:rPr>
            <w:rStyle w:val="a7"/>
          </w:rPr>
          <w:t>анализа</w:t>
        </w:r>
      </w:hyperlink>
      <w:r>
        <w:t xml:space="preserve">, </w:t>
      </w:r>
      <w:hyperlink r:id="rId79" w:tooltip="Математическая физика" w:history="1">
        <w:r>
          <w:rPr>
            <w:rStyle w:val="a7"/>
          </w:rPr>
          <w:t>математической физики</w:t>
        </w:r>
      </w:hyperlink>
      <w:r>
        <w:t xml:space="preserve">, </w:t>
      </w:r>
      <w:hyperlink r:id="rId80" w:tooltip="Механика" w:history="1">
        <w:r>
          <w:rPr>
            <w:rStyle w:val="a7"/>
          </w:rPr>
          <w:t>механики</w:t>
        </w:r>
      </w:hyperlink>
      <w:r>
        <w:t xml:space="preserve"> получили развитие в исследованиях выдающихся математиков </w:t>
      </w:r>
      <w:hyperlink r:id="rId81" w:tooltip="Остроградский, Михаил Васильевич" w:history="1">
        <w:r>
          <w:rPr>
            <w:rStyle w:val="a7"/>
          </w:rPr>
          <w:t>М. В. Остроградского</w:t>
        </w:r>
      </w:hyperlink>
      <w:r>
        <w:t xml:space="preserve"> и </w:t>
      </w:r>
      <w:hyperlink r:id="rId82" w:tooltip="Буняковский, Виктор Яковлевич" w:history="1">
        <w:r>
          <w:rPr>
            <w:rStyle w:val="a7"/>
          </w:rPr>
          <w:t>В. Я. </w:t>
        </w:r>
        <w:proofErr w:type="spellStart"/>
        <w:r>
          <w:rPr>
            <w:rStyle w:val="a7"/>
          </w:rPr>
          <w:t>Буняковского</w:t>
        </w:r>
        <w:proofErr w:type="spellEnd"/>
      </w:hyperlink>
      <w:r>
        <w:t xml:space="preserve">. Показателем успехов университетской науки в эти годы может служить опередившее своё время открытие </w:t>
      </w:r>
      <w:hyperlink r:id="rId83" w:tooltip="Неевклидова геометрия" w:history="1">
        <w:r>
          <w:rPr>
            <w:rStyle w:val="a7"/>
          </w:rPr>
          <w:t>неэвклидовой геометрии</w:t>
        </w:r>
      </w:hyperlink>
      <w:r>
        <w:t xml:space="preserve"> гениальным русским математиком </w:t>
      </w:r>
      <w:hyperlink r:id="rId84" w:tooltip="Лобачевский, Николай Иванович" w:history="1">
        <w:r>
          <w:rPr>
            <w:rStyle w:val="a7"/>
          </w:rPr>
          <w:t>Н. И. Лобачевским</w:t>
        </w:r>
      </w:hyperlink>
      <w:r>
        <w:t xml:space="preserve">. К числу крупнейших математиков XIX века принадлежит </w:t>
      </w:r>
      <w:hyperlink r:id="rId85" w:tooltip="Чебышёв, Пафнутий Львович" w:history="1">
        <w:proofErr w:type="spellStart"/>
        <w:r>
          <w:rPr>
            <w:rStyle w:val="a7"/>
          </w:rPr>
          <w:t>Пафнутий</w:t>
        </w:r>
        <w:proofErr w:type="spellEnd"/>
        <w:r>
          <w:rPr>
            <w:rStyle w:val="a7"/>
          </w:rPr>
          <w:t xml:space="preserve"> Львович Чебышёв</w:t>
        </w:r>
      </w:hyperlink>
      <w:r>
        <w:t>.)</w:t>
      </w:r>
    </w:p>
    <w:p w:rsidR="008C22F2" w:rsidRPr="008C22F2" w:rsidRDefault="008C22F2" w:rsidP="008C22F2">
      <w:pPr>
        <w:spacing w:before="100" w:beforeAutospacing="1" w:after="100" w:afterAutospacing="1" w:line="240" w:lineRule="auto"/>
      </w:pPr>
      <w:proofErr w:type="spellStart"/>
      <w:r>
        <w:t>ФИЗИКА</w:t>
      </w:r>
      <w:proofErr w:type="gramStart"/>
      <w:r>
        <w:t>.Б</w:t>
      </w:r>
      <w:proofErr w:type="gramEnd"/>
      <w:r>
        <w:t>ольшое</w:t>
      </w:r>
      <w:proofErr w:type="spellEnd"/>
      <w:r>
        <w:t xml:space="preserve"> значение для разработки фундаментальных проблем </w:t>
      </w:r>
      <w:hyperlink r:id="rId86" w:tooltip="Аэродинамика" w:history="1">
        <w:r>
          <w:rPr>
            <w:rStyle w:val="a7"/>
          </w:rPr>
          <w:t>аэродинамики</w:t>
        </w:r>
      </w:hyperlink>
      <w:r>
        <w:t xml:space="preserve"> имели труды </w:t>
      </w:r>
      <w:hyperlink r:id="rId87" w:tooltip="Жуковский, Николай Егорович" w:history="1">
        <w:r>
          <w:rPr>
            <w:rStyle w:val="a7"/>
          </w:rPr>
          <w:t>Н. Е. Жуковского</w:t>
        </w:r>
      </w:hyperlink>
      <w:r>
        <w:t xml:space="preserve"> и </w:t>
      </w:r>
      <w:hyperlink r:id="rId88" w:tooltip="Чаплыгин, Сергей Алексеевич" w:history="1">
        <w:r>
          <w:rPr>
            <w:rStyle w:val="a7"/>
          </w:rPr>
          <w:t>С. А. Чаплыгина</w:t>
        </w:r>
      </w:hyperlink>
      <w:r>
        <w:t xml:space="preserve">; </w:t>
      </w:r>
      <w:hyperlink r:id="rId89" w:tooltip="Астрономия" w:history="1">
        <w:r>
          <w:rPr>
            <w:rStyle w:val="a7"/>
          </w:rPr>
          <w:t>астрономии</w:t>
        </w:r>
      </w:hyperlink>
      <w:r>
        <w:t xml:space="preserve"> — </w:t>
      </w:r>
      <w:hyperlink r:id="rId90" w:tooltip="Струве, Василий Яковлевич" w:history="1">
        <w:r>
          <w:rPr>
            <w:rStyle w:val="a7"/>
          </w:rPr>
          <w:t>В. Я. Струве</w:t>
        </w:r>
      </w:hyperlink>
      <w:r>
        <w:t xml:space="preserve">, </w:t>
      </w:r>
      <w:hyperlink r:id="rId91" w:tooltip="Бредихин, Фёдор Александрович" w:history="1">
        <w:r>
          <w:rPr>
            <w:rStyle w:val="a7"/>
          </w:rPr>
          <w:t>Ф. А. Бредихина</w:t>
        </w:r>
      </w:hyperlink>
      <w:r>
        <w:t xml:space="preserve"> и </w:t>
      </w:r>
      <w:hyperlink r:id="rId92" w:tooltip="Белопольский, Аристарх Аполлонович" w:history="1">
        <w:r>
          <w:rPr>
            <w:rStyle w:val="a7"/>
          </w:rPr>
          <w:t>А. А. Белопольского</w:t>
        </w:r>
      </w:hyperlink>
      <w:r>
        <w:t xml:space="preserve">. В историю науки вошли: открытие </w:t>
      </w:r>
      <w:hyperlink r:id="rId93" w:tooltip="Электрическая дуга" w:history="1">
        <w:r>
          <w:rPr>
            <w:rStyle w:val="a7"/>
          </w:rPr>
          <w:t>электрической дуги</w:t>
        </w:r>
      </w:hyperlink>
      <w:r>
        <w:t xml:space="preserve"> </w:t>
      </w:r>
      <w:hyperlink r:id="rId94" w:tooltip="Петров, Василий Владимирович" w:history="1">
        <w:r>
          <w:rPr>
            <w:rStyle w:val="a7"/>
          </w:rPr>
          <w:t>В. В. Петровым</w:t>
        </w:r>
      </w:hyperlink>
      <w:r>
        <w:t xml:space="preserve">; исследования </w:t>
      </w:r>
      <w:hyperlink r:id="rId95" w:tooltip="Ленц, Эмилий Христианович" w:history="1">
        <w:r>
          <w:rPr>
            <w:rStyle w:val="a7"/>
          </w:rPr>
          <w:t>Э. Х. Ленца</w:t>
        </w:r>
      </w:hyperlink>
      <w:r>
        <w:t xml:space="preserve">, сформулировавшего </w:t>
      </w:r>
      <w:hyperlink r:id="rId96" w:tooltip="Закон Джоуля — Ленца" w:history="1">
        <w:r>
          <w:rPr>
            <w:rStyle w:val="a7"/>
          </w:rPr>
          <w:t>закон теплового действия тока</w:t>
        </w:r>
      </w:hyperlink>
      <w:r>
        <w:t xml:space="preserve">, а также </w:t>
      </w:r>
      <w:hyperlink r:id="rId97" w:tooltip="Правило Ленца" w:history="1">
        <w:r>
          <w:rPr>
            <w:rStyle w:val="a7"/>
          </w:rPr>
          <w:t>фундаментальное правило</w:t>
        </w:r>
      </w:hyperlink>
      <w:r>
        <w:t xml:space="preserve">, определяющее направление </w:t>
      </w:r>
      <w:hyperlink r:id="rId98" w:tooltip="Индукционный ток" w:history="1">
        <w:r>
          <w:rPr>
            <w:rStyle w:val="a7"/>
          </w:rPr>
          <w:t>индуцированных токов</w:t>
        </w:r>
      </w:hyperlink>
      <w:r>
        <w:t xml:space="preserve">, </w:t>
      </w:r>
      <w:hyperlink r:id="rId99" w:tooltip="Якоби, Борис Семёнович" w:history="1">
        <w:r>
          <w:rPr>
            <w:rStyle w:val="a7"/>
          </w:rPr>
          <w:t>Б. С. Якоби</w:t>
        </w:r>
      </w:hyperlink>
      <w:r>
        <w:t xml:space="preserve"> изобрёл </w:t>
      </w:r>
      <w:hyperlink r:id="rId100" w:tooltip="Гальванопластика" w:history="1">
        <w:r>
          <w:rPr>
            <w:rStyle w:val="a7"/>
          </w:rPr>
          <w:t>гальванопластику</w:t>
        </w:r>
      </w:hyperlink>
      <w:r>
        <w:t xml:space="preserve"> и судовой </w:t>
      </w:r>
      <w:hyperlink r:id="rId101" w:tooltip="Электродвигатель" w:history="1">
        <w:r>
          <w:rPr>
            <w:rStyle w:val="a7"/>
          </w:rPr>
          <w:t>электродвигатель</w:t>
        </w:r>
      </w:hyperlink>
      <w:r>
        <w:t xml:space="preserve">. </w:t>
      </w:r>
      <w:hyperlink r:id="rId102" w:tooltip="Столетов, Александр Григорьевич" w:history="1">
        <w:r>
          <w:rPr>
            <w:rStyle w:val="a7"/>
          </w:rPr>
          <w:t>А. Г. Столетов</w:t>
        </w:r>
      </w:hyperlink>
      <w:r>
        <w:t xml:space="preserve"> и </w:t>
      </w:r>
      <w:hyperlink r:id="rId103" w:tooltip="Лебедев, Пётр Николаевич" w:history="1">
        <w:r>
          <w:rPr>
            <w:rStyle w:val="a7"/>
          </w:rPr>
          <w:t>П. Н. Лебедев</w:t>
        </w:r>
      </w:hyperlink>
      <w:r>
        <w:t xml:space="preserve"> осуществили фундаментальные исследования </w:t>
      </w:r>
      <w:hyperlink r:id="rId104" w:tooltip="Электромагнитное взаимодействие" w:history="1">
        <w:r>
          <w:rPr>
            <w:rStyle w:val="a7"/>
          </w:rPr>
          <w:t>электромагнитных процессов</w:t>
        </w:r>
      </w:hyperlink>
      <w:r>
        <w:t xml:space="preserve">. Выдающимся достижением явилось изобретение </w:t>
      </w:r>
      <w:hyperlink r:id="rId105" w:tooltip="Радио" w:history="1">
        <w:r>
          <w:rPr>
            <w:rStyle w:val="a7"/>
          </w:rPr>
          <w:t>радио</w:t>
        </w:r>
      </w:hyperlink>
      <w:r>
        <w:t xml:space="preserve"> </w:t>
      </w:r>
      <w:hyperlink r:id="rId106" w:tooltip="Попов, Александр Степанович" w:history="1">
        <w:r>
          <w:rPr>
            <w:rStyle w:val="a7"/>
          </w:rPr>
          <w:t>А. С. Поповым</w:t>
        </w:r>
      </w:hyperlink>
      <w:r>
        <w:t xml:space="preserve"> в 1895 г.</w:t>
      </w:r>
    </w:p>
    <w:p w:rsidR="00AA47AA" w:rsidRPr="00AA47AA" w:rsidRDefault="00AA47AA" w:rsidP="00AA47AA">
      <w:pPr>
        <w:spacing w:before="100" w:beforeAutospacing="1" w:after="100" w:afterAutospacing="1" w:line="240" w:lineRule="auto"/>
        <w:rPr>
          <w:rFonts w:ascii="Times New Roman" w:eastAsia="Times New Roman" w:hAnsi="Times New Roman" w:cs="Times New Roman"/>
        </w:rPr>
      </w:pPr>
    </w:p>
    <w:p w:rsidR="00AA47AA" w:rsidRPr="00AA47AA" w:rsidRDefault="00AA47AA" w:rsidP="00AA47AA">
      <w:pPr>
        <w:spacing w:before="100" w:beforeAutospacing="1" w:after="100" w:afterAutospacing="1" w:line="240" w:lineRule="auto"/>
        <w:rPr>
          <w:rFonts w:ascii="Times New Roman" w:eastAsia="Times New Roman" w:hAnsi="Times New Roman" w:cs="Times New Roman"/>
        </w:rPr>
      </w:pPr>
    </w:p>
    <w:p w:rsidR="00AA47AA" w:rsidRPr="00AA47AA" w:rsidRDefault="00AA47AA" w:rsidP="00AA47AA">
      <w:pPr>
        <w:spacing w:before="100" w:beforeAutospacing="1" w:after="100" w:afterAutospacing="1" w:line="240" w:lineRule="auto"/>
        <w:rPr>
          <w:rFonts w:ascii="Times New Roman" w:eastAsia="Times New Roman" w:hAnsi="Times New Roman" w:cs="Times New Roman"/>
        </w:rPr>
      </w:pPr>
    </w:p>
    <w:p w:rsidR="00AA47AA" w:rsidRPr="00AA47AA" w:rsidRDefault="00AA47AA" w:rsidP="00AA47AA">
      <w:r>
        <w:t xml:space="preserve"> </w:t>
      </w:r>
    </w:p>
    <w:sectPr w:rsidR="00AA47AA" w:rsidRPr="00AA47AA" w:rsidSect="007D691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B56D0"/>
    <w:multiLevelType w:val="multilevel"/>
    <w:tmpl w:val="096A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1F34A6"/>
    <w:multiLevelType w:val="multilevel"/>
    <w:tmpl w:val="0760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5E05A9"/>
    <w:multiLevelType w:val="multilevel"/>
    <w:tmpl w:val="A20C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885D74"/>
    <w:multiLevelType w:val="multilevel"/>
    <w:tmpl w:val="CBC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AA47AA"/>
    <w:rsid w:val="00136976"/>
    <w:rsid w:val="007D691C"/>
    <w:rsid w:val="008C22F2"/>
    <w:rsid w:val="00AA47AA"/>
    <w:rsid w:val="00B41F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91C"/>
  </w:style>
  <w:style w:type="paragraph" w:styleId="2">
    <w:name w:val="heading 2"/>
    <w:basedOn w:val="a"/>
    <w:link w:val="20"/>
    <w:uiPriority w:val="9"/>
    <w:qFormat/>
    <w:rsid w:val="00AA47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next w:val="a"/>
    <w:link w:val="40"/>
    <w:uiPriority w:val="9"/>
    <w:semiHidden/>
    <w:unhideWhenUsed/>
    <w:qFormat/>
    <w:rsid w:val="008C22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osnov">
    <w:name w:val="osnov"/>
    <w:basedOn w:val="a"/>
    <w:rsid w:val="00AA47AA"/>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 Spacing"/>
    <w:uiPriority w:val="1"/>
    <w:qFormat/>
    <w:rsid w:val="00AA47AA"/>
    <w:pPr>
      <w:spacing w:after="0" w:line="240" w:lineRule="auto"/>
    </w:pPr>
  </w:style>
  <w:style w:type="character" w:customStyle="1" w:styleId="20">
    <w:name w:val="Заголовок 2 Знак"/>
    <w:basedOn w:val="a0"/>
    <w:link w:val="2"/>
    <w:uiPriority w:val="9"/>
    <w:rsid w:val="00AA47AA"/>
    <w:rPr>
      <w:rFonts w:ascii="Times New Roman" w:eastAsia="Times New Roman" w:hAnsi="Times New Roman" w:cs="Times New Roman"/>
      <w:b/>
      <w:bCs/>
      <w:sz w:val="36"/>
      <w:szCs w:val="36"/>
    </w:rPr>
  </w:style>
  <w:style w:type="paragraph" w:styleId="a4">
    <w:name w:val="Normal (Web)"/>
    <w:basedOn w:val="a"/>
    <w:uiPriority w:val="99"/>
    <w:unhideWhenUsed/>
    <w:rsid w:val="00AA47AA"/>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ite"/>
    <w:basedOn w:val="a0"/>
    <w:uiPriority w:val="99"/>
    <w:semiHidden/>
    <w:unhideWhenUsed/>
    <w:rsid w:val="00AA47AA"/>
    <w:rPr>
      <w:i/>
      <w:iCs/>
    </w:rPr>
  </w:style>
  <w:style w:type="character" w:styleId="a5">
    <w:name w:val="Strong"/>
    <w:basedOn w:val="a0"/>
    <w:uiPriority w:val="22"/>
    <w:qFormat/>
    <w:rsid w:val="00AA47AA"/>
    <w:rPr>
      <w:b/>
      <w:bCs/>
    </w:rPr>
  </w:style>
  <w:style w:type="character" w:styleId="a6">
    <w:name w:val="Emphasis"/>
    <w:basedOn w:val="a0"/>
    <w:uiPriority w:val="20"/>
    <w:qFormat/>
    <w:rsid w:val="00AA47AA"/>
    <w:rPr>
      <w:i/>
      <w:iCs/>
    </w:rPr>
  </w:style>
  <w:style w:type="character" w:styleId="a7">
    <w:name w:val="Hyperlink"/>
    <w:basedOn w:val="a0"/>
    <w:uiPriority w:val="99"/>
    <w:semiHidden/>
    <w:unhideWhenUsed/>
    <w:rsid w:val="008C22F2"/>
    <w:rPr>
      <w:color w:val="0000FF"/>
      <w:u w:val="single"/>
    </w:rPr>
  </w:style>
  <w:style w:type="character" w:customStyle="1" w:styleId="40">
    <w:name w:val="Заголовок 4 Знак"/>
    <w:basedOn w:val="a0"/>
    <w:link w:val="4"/>
    <w:uiPriority w:val="9"/>
    <w:semiHidden/>
    <w:rsid w:val="008C22F2"/>
    <w:rPr>
      <w:rFonts w:asciiTheme="majorHAnsi" w:eastAsiaTheme="majorEastAsia" w:hAnsiTheme="majorHAnsi" w:cstheme="majorBidi"/>
      <w:b/>
      <w:bCs/>
      <w:i/>
      <w:iCs/>
      <w:color w:val="4F81BD" w:themeColor="accent1"/>
    </w:rPr>
  </w:style>
  <w:style w:type="character" w:customStyle="1" w:styleId="mw-headline">
    <w:name w:val="mw-headline"/>
    <w:basedOn w:val="a0"/>
    <w:rsid w:val="008C22F2"/>
  </w:style>
</w:styles>
</file>

<file path=word/webSettings.xml><?xml version="1.0" encoding="utf-8"?>
<w:webSettings xmlns:r="http://schemas.openxmlformats.org/officeDocument/2006/relationships" xmlns:w="http://schemas.openxmlformats.org/wordprocessingml/2006/main">
  <w:divs>
    <w:div w:id="110250923">
      <w:bodyDiv w:val="1"/>
      <w:marLeft w:val="0"/>
      <w:marRight w:val="0"/>
      <w:marTop w:val="0"/>
      <w:marBottom w:val="0"/>
      <w:divBdr>
        <w:top w:val="none" w:sz="0" w:space="0" w:color="auto"/>
        <w:left w:val="none" w:sz="0" w:space="0" w:color="auto"/>
        <w:bottom w:val="none" w:sz="0" w:space="0" w:color="auto"/>
        <w:right w:val="none" w:sz="0" w:space="0" w:color="auto"/>
      </w:divBdr>
    </w:div>
    <w:div w:id="550701346">
      <w:bodyDiv w:val="1"/>
      <w:marLeft w:val="0"/>
      <w:marRight w:val="0"/>
      <w:marTop w:val="0"/>
      <w:marBottom w:val="0"/>
      <w:divBdr>
        <w:top w:val="none" w:sz="0" w:space="0" w:color="auto"/>
        <w:left w:val="none" w:sz="0" w:space="0" w:color="auto"/>
        <w:bottom w:val="none" w:sz="0" w:space="0" w:color="auto"/>
        <w:right w:val="none" w:sz="0" w:space="0" w:color="auto"/>
      </w:divBdr>
    </w:div>
    <w:div w:id="579754468">
      <w:bodyDiv w:val="1"/>
      <w:marLeft w:val="0"/>
      <w:marRight w:val="0"/>
      <w:marTop w:val="0"/>
      <w:marBottom w:val="0"/>
      <w:divBdr>
        <w:top w:val="none" w:sz="0" w:space="0" w:color="auto"/>
        <w:left w:val="none" w:sz="0" w:space="0" w:color="auto"/>
        <w:bottom w:val="none" w:sz="0" w:space="0" w:color="auto"/>
        <w:right w:val="none" w:sz="0" w:space="0" w:color="auto"/>
      </w:divBdr>
    </w:div>
    <w:div w:id="698045111">
      <w:bodyDiv w:val="1"/>
      <w:marLeft w:val="0"/>
      <w:marRight w:val="0"/>
      <w:marTop w:val="0"/>
      <w:marBottom w:val="0"/>
      <w:divBdr>
        <w:top w:val="none" w:sz="0" w:space="0" w:color="auto"/>
        <w:left w:val="none" w:sz="0" w:space="0" w:color="auto"/>
        <w:bottom w:val="none" w:sz="0" w:space="0" w:color="auto"/>
        <w:right w:val="none" w:sz="0" w:space="0" w:color="auto"/>
      </w:divBdr>
    </w:div>
    <w:div w:id="941033834">
      <w:bodyDiv w:val="1"/>
      <w:marLeft w:val="0"/>
      <w:marRight w:val="0"/>
      <w:marTop w:val="0"/>
      <w:marBottom w:val="0"/>
      <w:divBdr>
        <w:top w:val="none" w:sz="0" w:space="0" w:color="auto"/>
        <w:left w:val="none" w:sz="0" w:space="0" w:color="auto"/>
        <w:bottom w:val="none" w:sz="0" w:space="0" w:color="auto"/>
        <w:right w:val="none" w:sz="0" w:space="0" w:color="auto"/>
      </w:divBdr>
    </w:div>
    <w:div w:id="1079837419">
      <w:bodyDiv w:val="1"/>
      <w:marLeft w:val="0"/>
      <w:marRight w:val="0"/>
      <w:marTop w:val="0"/>
      <w:marBottom w:val="0"/>
      <w:divBdr>
        <w:top w:val="none" w:sz="0" w:space="0" w:color="auto"/>
        <w:left w:val="none" w:sz="0" w:space="0" w:color="auto"/>
        <w:bottom w:val="none" w:sz="0" w:space="0" w:color="auto"/>
        <w:right w:val="none" w:sz="0" w:space="0" w:color="auto"/>
      </w:divBdr>
    </w:div>
    <w:div w:id="1174998237">
      <w:bodyDiv w:val="1"/>
      <w:marLeft w:val="0"/>
      <w:marRight w:val="0"/>
      <w:marTop w:val="0"/>
      <w:marBottom w:val="0"/>
      <w:divBdr>
        <w:top w:val="none" w:sz="0" w:space="0" w:color="auto"/>
        <w:left w:val="none" w:sz="0" w:space="0" w:color="auto"/>
        <w:bottom w:val="none" w:sz="0" w:space="0" w:color="auto"/>
        <w:right w:val="none" w:sz="0" w:space="0" w:color="auto"/>
      </w:divBdr>
    </w:div>
    <w:div w:id="1221401840">
      <w:bodyDiv w:val="1"/>
      <w:marLeft w:val="0"/>
      <w:marRight w:val="0"/>
      <w:marTop w:val="0"/>
      <w:marBottom w:val="0"/>
      <w:divBdr>
        <w:top w:val="none" w:sz="0" w:space="0" w:color="auto"/>
        <w:left w:val="none" w:sz="0" w:space="0" w:color="auto"/>
        <w:bottom w:val="none" w:sz="0" w:space="0" w:color="auto"/>
        <w:right w:val="none" w:sz="0" w:space="0" w:color="auto"/>
      </w:divBdr>
    </w:div>
    <w:div w:id="1722292058">
      <w:bodyDiv w:val="1"/>
      <w:marLeft w:val="0"/>
      <w:marRight w:val="0"/>
      <w:marTop w:val="0"/>
      <w:marBottom w:val="0"/>
      <w:divBdr>
        <w:top w:val="none" w:sz="0" w:space="0" w:color="auto"/>
        <w:left w:val="none" w:sz="0" w:space="0" w:color="auto"/>
        <w:bottom w:val="none" w:sz="0" w:space="0" w:color="auto"/>
        <w:right w:val="none" w:sz="0" w:space="0" w:color="auto"/>
      </w:divBdr>
    </w:div>
    <w:div w:id="1800302730">
      <w:bodyDiv w:val="1"/>
      <w:marLeft w:val="0"/>
      <w:marRight w:val="0"/>
      <w:marTop w:val="0"/>
      <w:marBottom w:val="0"/>
      <w:divBdr>
        <w:top w:val="none" w:sz="0" w:space="0" w:color="auto"/>
        <w:left w:val="none" w:sz="0" w:space="0" w:color="auto"/>
        <w:bottom w:val="none" w:sz="0" w:space="0" w:color="auto"/>
        <w:right w:val="none" w:sz="0" w:space="0" w:color="auto"/>
      </w:divBdr>
    </w:div>
    <w:div w:id="1934780707">
      <w:bodyDiv w:val="1"/>
      <w:marLeft w:val="0"/>
      <w:marRight w:val="0"/>
      <w:marTop w:val="0"/>
      <w:marBottom w:val="0"/>
      <w:divBdr>
        <w:top w:val="none" w:sz="0" w:space="0" w:color="auto"/>
        <w:left w:val="none" w:sz="0" w:space="0" w:color="auto"/>
        <w:bottom w:val="none" w:sz="0" w:space="0" w:color="auto"/>
        <w:right w:val="none" w:sz="0" w:space="0" w:color="auto"/>
      </w:divBdr>
    </w:div>
    <w:div w:id="2037807841">
      <w:bodyDiv w:val="1"/>
      <w:marLeft w:val="0"/>
      <w:marRight w:val="0"/>
      <w:marTop w:val="0"/>
      <w:marBottom w:val="0"/>
      <w:divBdr>
        <w:top w:val="none" w:sz="0" w:space="0" w:color="auto"/>
        <w:left w:val="none" w:sz="0" w:space="0" w:color="auto"/>
        <w:bottom w:val="none" w:sz="0" w:space="0" w:color="auto"/>
        <w:right w:val="none" w:sz="0" w:space="0" w:color="auto"/>
      </w:divBdr>
      <w:divsChild>
        <w:div w:id="92360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A3%D0%B4%D0%BE%D1%81%D1%82%D0%BE%D0%B2%D0%B5%D1%80%D1%8F%D1%8E%D1%89%D0%B0%D1%8F_%D0%BF%D0%B5%D1%87%D0%B0%D1%82%D1%8C" TargetMode="External"/><Relationship Id="rId21" Type="http://schemas.openxmlformats.org/officeDocument/2006/relationships/hyperlink" Target="https://ru.wikipedia.org/wiki/1_%D1%8F%D0%BD%D0%B2%D0%B0%D1%80%D1%8F" TargetMode="External"/><Relationship Id="rId42" Type="http://schemas.openxmlformats.org/officeDocument/2006/relationships/hyperlink" Target="https://ru.wikipedia.org/wiki/%D0%9F%D0%B5%D1%82%D0%B5%D1%80%D0%B1%D1%83%D1%80%D0%B3%D1%81%D0%BA%D0%B0%D1%8F_%D0%B0%D0%BA%D0%B0%D0%B4%D0%B5%D0%BC%D0%B8%D1%8F_%D0%BD%D0%B0%D1%83%D0%BA" TargetMode="External"/><Relationship Id="rId47" Type="http://schemas.openxmlformats.org/officeDocument/2006/relationships/hyperlink" Target="https://ru.wikipedia.org/wiki/%D0%94%D0%B5%D0%BB%D0%B8%D0%BB%D1%8C,_%D0%96%D0%BE%D0%B7%D0%B5%D1%84_%D0%9D%D0%B8%D0%BA%D0%BE%D0%BB%D0%B0" TargetMode="External"/><Relationship Id="rId63" Type="http://schemas.openxmlformats.org/officeDocument/2006/relationships/hyperlink" Target="https://ru.wikipedia.org/wiki/%D0%9A%D1%83%D0%BD%D1%81%D1%82%D0%BA%D0%B0%D0%BC%D0%B5%D1%80%D0%B0" TargetMode="External"/><Relationship Id="rId68" Type="http://schemas.openxmlformats.org/officeDocument/2006/relationships/hyperlink" Target="https://ru.wikipedia.org/wiki/%D0%92%D0%BE%D0%BB%D1%8C%D1%82%D0%B5%D1%80" TargetMode="External"/><Relationship Id="rId84" Type="http://schemas.openxmlformats.org/officeDocument/2006/relationships/hyperlink" Target="https://ru.wikipedia.org/wiki/%D0%9B%D0%BE%D0%B1%D0%B0%D1%87%D0%B5%D0%B2%D1%81%D0%BA%D0%B8%D0%B9,_%D0%9D%D0%B8%D0%BA%D0%BE%D0%BB%D0%B0%D0%B9_%D0%98%D0%B2%D0%B0%D0%BD%D0%BE%D0%B2%D0%B8%D1%87" TargetMode="External"/><Relationship Id="rId89" Type="http://schemas.openxmlformats.org/officeDocument/2006/relationships/hyperlink" Target="https://ru.wikipedia.org/wiki/%D0%90%D1%81%D1%82%D1%80%D0%BE%D0%BD%D0%BE%D0%BC%D0%B8%D1%8F" TargetMode="External"/><Relationship Id="rId7" Type="http://schemas.openxmlformats.org/officeDocument/2006/relationships/hyperlink" Target="https://ru.wikipedia.org/wiki/1724_%D0%B3%D0%BE%D0%B4" TargetMode="External"/><Relationship Id="rId71" Type="http://schemas.openxmlformats.org/officeDocument/2006/relationships/hyperlink" Target="https://ru.wikipedia.org/wiki/%D0%9B%D0%B8%D0%BD%D0%BD%D0%B5%D0%B9,_%D0%9A%D0%B0%D1%80%D0%BB" TargetMode="External"/><Relationship Id="rId92" Type="http://schemas.openxmlformats.org/officeDocument/2006/relationships/hyperlink" Target="https://ru.wikipedia.org/wiki/%D0%91%D0%B5%D0%BB%D0%BE%D0%BF%D0%BE%D0%BB%D1%8C%D1%81%D0%BA%D0%B8%D0%B9,_%D0%90%D1%80%D0%B8%D1%81%D1%82%D0%B0%D1%80%D1%85_%D0%90%D0%BF%D0%BE%D0%BB%D0%BB%D0%BE%D0%BD%D0%BE%D0%B2%D0%B8%D1%87" TargetMode="External"/><Relationship Id="rId2" Type="http://schemas.openxmlformats.org/officeDocument/2006/relationships/styles" Target="styles.xml"/><Relationship Id="rId16" Type="http://schemas.openxmlformats.org/officeDocument/2006/relationships/hyperlink" Target="https://ru.wikipedia.org/wiki/%D0%95%D0%BA%D0%B0%D1%82%D0%B5%D1%80%D0%B8%D0%BD%D0%B0_I" TargetMode="External"/><Relationship Id="rId29" Type="http://schemas.openxmlformats.org/officeDocument/2006/relationships/hyperlink" Target="https://ru.wikipedia.org/wiki/%D0%93%D0%B5%D1%80%D0%BC%D0%B0%D0%BD,_%D0%AF%D0%BA%D0%BE%D0%B1_(%D1%83%D1%87%D1%91%D0%BD%D1%8B%D0%B9)" TargetMode="External"/><Relationship Id="rId107" Type="http://schemas.openxmlformats.org/officeDocument/2006/relationships/fontTable" Target="fontTable.xml"/><Relationship Id="rId11" Type="http://schemas.openxmlformats.org/officeDocument/2006/relationships/hyperlink" Target="https://ru.wikipedia.org/wiki/1724_%D0%B3%D0%BE%D0%B4" TargetMode="External"/><Relationship Id="rId24" Type="http://schemas.openxmlformats.org/officeDocument/2006/relationships/hyperlink" Target="https://ru.wikipedia.org/wiki/15_%D1%84%D0%B5%D0%B2%D1%80%D0%B0%D0%BB%D1%8F" TargetMode="External"/><Relationship Id="rId32" Type="http://schemas.openxmlformats.org/officeDocument/2006/relationships/hyperlink" Target="https://ru.wikipedia.org/wiki/%D0%9B%D0%BE%D0%B3%D0%B8%D0%BA%D0%B0" TargetMode="External"/><Relationship Id="rId37" Type="http://schemas.openxmlformats.org/officeDocument/2006/relationships/hyperlink" Target="https://ru.wikipedia.org/wiki/%D0%98%D1%81%D1%82%D0%BE%D1%80%D0%B8%D1%8F_%D1%85%D1%80%D0%B8%D1%81%D1%82%D0%B8%D0%B0%D0%BD%D1%81%D1%82%D0%B2%D0%B0" TargetMode="External"/><Relationship Id="rId40" Type="http://schemas.openxmlformats.org/officeDocument/2006/relationships/hyperlink" Target="https://ru.wikipedia.org/wiki/%D0%A2%D0%B5%D0%BE%D1%80%D0%B5%D1%82%D0%B8%D1%87%D0%B5%D1%81%D0%BA%D0%B0%D1%8F_%D1%84%D0%B8%D0%B7%D0%B8%D0%BA%D0%B0" TargetMode="External"/><Relationship Id="rId45" Type="http://schemas.openxmlformats.org/officeDocument/2006/relationships/hyperlink" Target="https://ru.wikipedia.org/wiki/%D0%91%D0%B5%D1%80%D0%BD%D1%83%D0%BB%D0%BB%D0%B8,_%D0%94%D0%B0%D0%BD%D0%B8%D0%B8%D0%BB" TargetMode="External"/><Relationship Id="rId53" Type="http://schemas.openxmlformats.org/officeDocument/2006/relationships/hyperlink" Target="https://ru.wikipedia.org/wiki/%D0%A5%D0%B8%D0%BC%D0%B8%D1%8F" TargetMode="External"/><Relationship Id="rId58" Type="http://schemas.openxmlformats.org/officeDocument/2006/relationships/hyperlink" Target="https://ru.wikipedia.org/wiki/%D0%91%D0%B0%D0%B9%D0%B5%D1%80,_%D0%93%D0%BE%D1%82%D0%BB%D0%B8%D0%B1_%D0%97%D0%B8%D0%B3%D1%84%D1%80%D0%B8%D0%B4" TargetMode="External"/><Relationship Id="rId66" Type="http://schemas.openxmlformats.org/officeDocument/2006/relationships/hyperlink" Target="https://ru.wikipedia.org/wiki/%D0%9B%D0%BE%D0%BC%D0%BE%D0%BD%D0%BE%D1%81%D0%BE%D0%B2,_%D0%9C%D0%B8%D1%85%D0%B0%D0%B8%D0%BB_%D0%92%D0%B0%D1%81%D0%B8%D0%BB%D1%8C%D0%B5%D0%B2%D0%B8%D1%87" TargetMode="External"/><Relationship Id="rId74" Type="http://schemas.openxmlformats.org/officeDocument/2006/relationships/hyperlink" Target="https://ru.wikipedia.org/wiki/%D0%9B%D0%BE%D0%BC%D0%BE%D0%BD%D0%BE%D1%81%D0%BE%D0%B2,_%D0%9C%D0%B8%D1%85%D0%B0%D0%B8%D0%BB_%D0%92%D0%B0%D1%81%D0%B8%D0%BB%D1%8C%D0%B5%D0%B2%D0%B8%D1%87" TargetMode="External"/><Relationship Id="rId79" Type="http://schemas.openxmlformats.org/officeDocument/2006/relationships/hyperlink" Target="https://ru.wikipedia.org/wiki/%D0%9C%D0%B0%D1%82%D0%B5%D0%BC%D0%B0%D1%82%D0%B8%D1%87%D0%B5%D1%81%D0%BA%D0%B0%D1%8F_%D1%84%D0%B8%D0%B7%D0%B8%D0%BA%D0%B0" TargetMode="External"/><Relationship Id="rId87" Type="http://schemas.openxmlformats.org/officeDocument/2006/relationships/hyperlink" Target="https://ru.wikipedia.org/wiki/%D0%96%D1%83%D0%BA%D0%BE%D0%B2%D1%81%D0%BA%D0%B8%D0%B9,_%D0%9D%D0%B8%D0%BA%D0%BE%D0%BB%D0%B0%D0%B9_%D0%95%D0%B3%D0%BE%D1%80%D0%BE%D0%B2%D0%B8%D1%87" TargetMode="External"/><Relationship Id="rId102" Type="http://schemas.openxmlformats.org/officeDocument/2006/relationships/hyperlink" Target="https://ru.wikipedia.org/wiki/%D0%A1%D1%82%D0%BE%D0%BB%D0%B5%D1%82%D0%BE%D0%B2,_%D0%90%D0%BB%D0%B5%D0%BA%D1%81%D0%B0%D0%BD%D0%B4%D1%80_%D0%93%D1%80%D0%B8%D0%B3%D0%BE%D1%80%D1%8C%D0%B5%D0%B2%D0%B8%D1%87" TargetMode="External"/><Relationship Id="rId5" Type="http://schemas.openxmlformats.org/officeDocument/2006/relationships/hyperlink" Target="https://ru.wikipedia.org/wiki/%D0%A3%D1%81%D1%82%D0%B0%D0%B2" TargetMode="External"/><Relationship Id="rId61" Type="http://schemas.openxmlformats.org/officeDocument/2006/relationships/hyperlink" Target="https://ru.wikipedia.org/wiki/%D0%AE%D1%80%D0%B8%D1%81%D0%BF%D1%80%D1%83%D0%B4%D0%B5%D0%BD%D1%86%D0%B8%D1%8F" TargetMode="External"/><Relationship Id="rId82" Type="http://schemas.openxmlformats.org/officeDocument/2006/relationships/hyperlink" Target="https://ru.wikipedia.org/wiki/%D0%91%D1%83%D0%BD%D1%8F%D0%BA%D0%BE%D0%B2%D1%81%D0%BA%D0%B8%D0%B9,_%D0%92%D0%B8%D0%BA%D1%82%D0%BE%D1%80_%D0%AF%D0%BA%D0%BE%D0%B2%D0%BB%D0%B5%D0%B2%D0%B8%D1%87" TargetMode="External"/><Relationship Id="rId90" Type="http://schemas.openxmlformats.org/officeDocument/2006/relationships/hyperlink" Target="https://ru.wikipedia.org/wiki/%D0%A1%D1%82%D1%80%D1%83%D0%B2%D0%B5,_%D0%92%D0%B0%D1%81%D0%B8%D0%BB%D0%B8%D0%B9_%D0%AF%D0%BA%D0%BE%D0%B2%D0%BB%D0%B5%D0%B2%D0%B8%D1%87" TargetMode="External"/><Relationship Id="rId95" Type="http://schemas.openxmlformats.org/officeDocument/2006/relationships/hyperlink" Target="https://ru.wikipedia.org/wiki/%D0%9B%D0%B5%D0%BD%D1%86,_%D0%AD%D0%BC%D0%B8%D0%BB%D0%B8%D0%B9_%D0%A5%D1%80%D0%B8%D1%81%D1%82%D0%B8%D0%B0%D0%BD%D0%BE%D0%B2%D0%B8%D1%87" TargetMode="External"/><Relationship Id="rId19" Type="http://schemas.openxmlformats.org/officeDocument/2006/relationships/hyperlink" Target="https://ru.wikipedia.org/wiki/%D0%A1%D0%BF%D0%B8%D1%81%D0%BE%D0%BA_%D0%BF%D1%80%D0%B5%D0%B7%D0%B8%D0%B4%D0%B5%D0%BD%D1%82%D0%BE%D0%B2_%D0%A0%D0%BE%D1%81%D1%81%D0%B8%D0%B9%D1%81%D0%BA%D0%BE%D0%B9_%D0%B0%D0%BA%D0%B0%D0%B4%D0%B5%D0%BC%D0%B8%D0%B8_%D0%BD%D0%B0%D1%83%D0%BA" TargetMode="External"/><Relationship Id="rId14" Type="http://schemas.openxmlformats.org/officeDocument/2006/relationships/hyperlink" Target="https://ru.wikipedia.org/wiki/1725_%D0%B3%D0%BE%D0%B4" TargetMode="External"/><Relationship Id="rId22" Type="http://schemas.openxmlformats.org/officeDocument/2006/relationships/hyperlink" Target="https://ru.wikipedia.org/wiki/1726_%D0%B3%D0%BE%D0%B4" TargetMode="External"/><Relationship Id="rId27" Type="http://schemas.openxmlformats.org/officeDocument/2006/relationships/hyperlink" Target="https://ru.wikipedia.org/wiki/%D0%91%D0%BB%D1%8E%D0%BC%D0%B5%D0%BD%D1%82%D1%80%D0%BE%D1%81%D1%82,_%D0%9B%D0%B0%D0%B2%D1%80%D0%B5%D0%BD%D1%82%D0%B8%D0%B9_%D0%9B%D0%B0%D0%B2%D1%80%D0%B5%D0%BD%D1%82%D1%8C%D0%B5%D0%B2%D0%B8%D1%87" TargetMode="External"/><Relationship Id="rId30" Type="http://schemas.openxmlformats.org/officeDocument/2006/relationships/hyperlink" Target="https://ru.wikipedia.org/wiki/%D0%92%D1%8B%D1%81%D1%88%D0%B0%D1%8F_%D0%BC%D0%B0%D1%82%D0%B5%D0%BC%D0%B0%D1%82%D0%B8%D0%BA%D0%B0" TargetMode="External"/><Relationship Id="rId35" Type="http://schemas.openxmlformats.org/officeDocument/2006/relationships/hyperlink" Target="https://ru.wikipedia.org/wiki/%D0%9A%D0%BE%D0%BB%D1%8C,_%D0%98%D0%BE%D0%B3%D0%B0%D0%BD%D0%BD_%D0%9F%D0%B5%D1%82%D0%B5%D1%80" TargetMode="External"/><Relationship Id="rId43" Type="http://schemas.openxmlformats.org/officeDocument/2006/relationships/hyperlink" Target="https://ru.wikipedia.org/wiki/%D0%91%D0%B5%D1%80%D0%BD%D1%83%D0%BB%D0%BB%D0%B8,_%D0%9D%D0%B8%D0%BA%D0%BE%D0%BB%D0%B0%D0%B9_II" TargetMode="External"/><Relationship Id="rId48" Type="http://schemas.openxmlformats.org/officeDocument/2006/relationships/hyperlink" Target="https://ru.wikipedia.org/wiki/%D0%90%D1%81%D1%82%D1%80%D0%BE%D0%BD%D0%BE%D0%BC%D0%B8%D1%8F" TargetMode="External"/><Relationship Id="rId56" Type="http://schemas.openxmlformats.org/officeDocument/2006/relationships/hyperlink" Target="https://ru.wikipedia.org/wiki/%D0%90%D0%BD%D0%B0%D1%82%D0%BE%D0%BC%D0%B8%D1%8F" TargetMode="External"/><Relationship Id="rId64" Type="http://schemas.openxmlformats.org/officeDocument/2006/relationships/hyperlink" Target="https://ru.wikipedia.org/wiki/%D0%90%D1%81%D1%82%D1%80%D0%BE%D0%BD%D0%BE%D0%BC%D0%B8%D1%87%D0%B5%D1%81%D0%BA%D0%B0%D1%8F_%D0%BE%D0%B1%D1%81%D0%B5%D1%80%D0%B2%D0%B0%D1%82%D0%BE%D1%80%D0%B8%D1%8F_%D0%9F%D0%B5%D1%82%D0%B5%D1%80%D0%B1%D1%83%D1%80%D0%B3%D1%81%D0%BA%D0%BE%D0%B9_%D0%B0%D0%BA%D0%B0%D0%B4%D0%B5%D0%BC%D0%B8%D0%B8_%D0%BD%D0%B0%D1%83%D0%BA" TargetMode="External"/><Relationship Id="rId69" Type="http://schemas.openxmlformats.org/officeDocument/2006/relationships/hyperlink" Target="https://ru.wikipedia.org/wiki/%D0%94%D0%B8%D0%B4%D1%80%D0%BE,_%D0%94%D0%B5%D0%BD%D0%B8" TargetMode="External"/><Relationship Id="rId77" Type="http://schemas.openxmlformats.org/officeDocument/2006/relationships/hyperlink" Target="https://ru.wikipedia.org/wiki/%D0%9F%D0%B0%D0%BB%D0%BB%D0%B0%D1%81,_%D0%9F%D0%B5%D1%82%D0%B5%D1%80_%D0%A1%D0%B8%D0%BC%D0%BE%D0%BD" TargetMode="External"/><Relationship Id="rId100" Type="http://schemas.openxmlformats.org/officeDocument/2006/relationships/hyperlink" Target="https://ru.wikipedia.org/wiki/%D0%93%D0%B0%D0%BB%D1%8C%D0%B2%D0%B0%D0%BD%D0%BE%D0%BF%D0%BB%D0%B0%D1%81%D1%82%D0%B8%D0%BA%D0%B0" TargetMode="External"/><Relationship Id="rId105" Type="http://schemas.openxmlformats.org/officeDocument/2006/relationships/hyperlink" Target="https://ru.wikipedia.org/wiki/%D0%A0%D0%B0%D0%B4%D0%B8%D0%BE" TargetMode="External"/><Relationship Id="rId8" Type="http://schemas.openxmlformats.org/officeDocument/2006/relationships/hyperlink" Target="https://ru.wikipedia.org/wiki/%D0%9F%D0%B5%D1%82%D0%B5%D1%80%D0%B1%D1%83%D1%80%D0%B3%D1%81%D0%BA%D0%B0%D1%8F_%D0%B0%D0%BA%D0%B0%D0%B4%D0%B5%D0%BC%D0%B8%D1%8F_%D0%BD%D0%B0%D1%83%D0%BA" TargetMode="External"/><Relationship Id="rId51" Type="http://schemas.openxmlformats.org/officeDocument/2006/relationships/hyperlink" Target="https://ru.wikipedia.org/wiki/%D0%93%D0%BE%D0%BB%D1%8C%D0%B4%D0%B1%D0%B0%D1%85,_%D0%9A%D1%80%D0%B8%D1%81%D1%82%D0%B8%D0%B0%D0%BD" TargetMode="External"/><Relationship Id="rId72" Type="http://schemas.openxmlformats.org/officeDocument/2006/relationships/hyperlink" Target="https://ru.wikipedia.org/wiki/%D0%A4%D1%80%D0%B0%D0%BD%D0%BA%D0%BB%D0%B8%D0%BD,_%D0%91%D0%B5%D0%BD%D0%B4%D0%B6%D0%B0%D0%BC%D0%B8%D0%BD" TargetMode="External"/><Relationship Id="rId80" Type="http://schemas.openxmlformats.org/officeDocument/2006/relationships/hyperlink" Target="https://ru.wikipedia.org/wiki/%D0%9C%D0%B5%D1%85%D0%B0%D0%BD%D0%B8%D0%BA%D0%B0" TargetMode="External"/><Relationship Id="rId85" Type="http://schemas.openxmlformats.org/officeDocument/2006/relationships/hyperlink" Target="https://ru.wikipedia.org/wiki/%D0%A7%D0%B5%D0%B1%D1%8B%D1%88%D1%91%D0%B2,_%D0%9F%D0%B0%D1%84%D0%BD%D1%83%D1%82%D0%B8%D0%B9_%D0%9B%D1%8C%D0%B2%D0%BE%D0%B2%D0%B8%D1%87" TargetMode="External"/><Relationship Id="rId93" Type="http://schemas.openxmlformats.org/officeDocument/2006/relationships/hyperlink" Target="https://ru.wikipedia.org/wiki/%D0%AD%D0%BB%D0%B5%D0%BA%D1%82%D1%80%D0%B8%D1%87%D0%B5%D1%81%D0%BA%D0%B0%D1%8F_%D0%B4%D1%83%D0%B3%D0%B0" TargetMode="External"/><Relationship Id="rId98" Type="http://schemas.openxmlformats.org/officeDocument/2006/relationships/hyperlink" Target="https://ru.wikipedia.org/wiki/%D0%98%D0%BD%D0%B4%D1%83%D0%BA%D1%86%D0%B8%D0%BE%D0%BD%D0%BD%D1%8B%D0%B9_%D1%82%D0%BE%D0%BA" TargetMode="External"/><Relationship Id="rId3" Type="http://schemas.openxmlformats.org/officeDocument/2006/relationships/settings" Target="settings.xml"/><Relationship Id="rId12" Type="http://schemas.openxmlformats.org/officeDocument/2006/relationships/hyperlink" Target="https://ru.wikipedia.org/wiki/%D0%91%D0%BB%D1%8E%D0%BC%D0%B5%D0%BD%D1%82%D1%80%D0%BE%D1%81%D1%82,_%D0%9B%D0%B0%D0%B2%D1%80%D0%B5%D0%BD%D1%82%D0%B8%D0%B9_%D0%9B%D0%B0%D0%B2%D1%80%D0%B5%D0%BD%D1%82%D1%8C%D0%B5%D0%B2%D0%B8%D1%87" TargetMode="External"/><Relationship Id="rId17" Type="http://schemas.openxmlformats.org/officeDocument/2006/relationships/hyperlink" Target="https://ru.wikipedia.org/wiki/18_%D0%B4%D0%B5%D0%BA%D0%B0%D0%B1%D1%80%D1%8F" TargetMode="External"/><Relationship Id="rId25" Type="http://schemas.openxmlformats.org/officeDocument/2006/relationships/hyperlink" Target="https://ru.wikipedia.org/wiki/1733_%D0%B3%D0%BE%D0%B4" TargetMode="External"/><Relationship Id="rId33" Type="http://schemas.openxmlformats.org/officeDocument/2006/relationships/hyperlink" Target="https://ru.wikipedia.org/wiki/%D0%9C%D0%B5%D1%82%D0%B0%D1%84%D0%B8%D0%B7%D0%B8%D0%BA%D0%B0" TargetMode="External"/><Relationship Id="rId38" Type="http://schemas.openxmlformats.org/officeDocument/2006/relationships/hyperlink" Target="https://ru.wikipedia.org/wiki/%D0%91%D0%B8%D0%BB%D1%8C%D1%84%D0%B8%D0%BD%D0%B3%D0%B5%D1%80,_%D0%93%D0%B5%D0%BE%D1%80%D0%B3_%D0%91%D0%B5%D1%80%D0%BD%D0%B3%D0%B0%D1%80%D0%B4" TargetMode="External"/><Relationship Id="rId46" Type="http://schemas.openxmlformats.org/officeDocument/2006/relationships/hyperlink" Target="https://ru.wikipedia.org/wiki/%D0%A4%D0%B8%D0%B7%D0%B8%D0%BE%D0%BB%D0%BE%D0%B3%D0%B8%D1%8F" TargetMode="External"/><Relationship Id="rId59" Type="http://schemas.openxmlformats.org/officeDocument/2006/relationships/hyperlink" Target="https://ru.wikipedia.org/wiki/%D0%90%D0%BD%D1%82%D0%B8%D0%BA%D0%BE%D0%B2%D0%B5%D0%B4%D0%B5%D0%BD%D0%B8%D0%B5" TargetMode="External"/><Relationship Id="rId67" Type="http://schemas.openxmlformats.org/officeDocument/2006/relationships/hyperlink" Target="https://ru.wikipedia.org/wiki/%D0%90%D0%BD%D0%B0%D1%82%D0%BE%D0%BC%D0%B8%D1%87%D0%B5%D1%81%D0%BA%D0%B8%D0%B9_%D1%82%D0%B5%D0%B0%D1%82%D1%80" TargetMode="External"/><Relationship Id="rId103" Type="http://schemas.openxmlformats.org/officeDocument/2006/relationships/hyperlink" Target="https://ru.wikipedia.org/wiki/%D0%9B%D0%B5%D0%B1%D0%B5%D0%B4%D0%B5%D0%B2,_%D0%9F%D1%91%D1%82%D1%80_%D0%9D%D0%B8%D0%BA%D0%BE%D0%BB%D0%B0%D0%B5%D0%B2%D0%B8%D1%87" TargetMode="External"/><Relationship Id="rId108" Type="http://schemas.openxmlformats.org/officeDocument/2006/relationships/theme" Target="theme/theme1.xml"/><Relationship Id="rId20" Type="http://schemas.openxmlformats.org/officeDocument/2006/relationships/hyperlink" Target="https://ru.wikipedia.org/wiki/%D0%9B%D0%B5%D0%B9%D0%B1-%D0%BC%D0%B5%D0%B4%D0%B8%D0%BA" TargetMode="External"/><Relationship Id="rId41" Type="http://schemas.openxmlformats.org/officeDocument/2006/relationships/hyperlink" Target="https://ru.wikipedia.org/wiki/%D0%A4%D0%B8%D0%B7%D0%B8%D0%BA%D0%B0" TargetMode="External"/><Relationship Id="rId54" Type="http://schemas.openxmlformats.org/officeDocument/2006/relationships/hyperlink" Target="https://ru.wikipedia.org/wiki/%D0%9C%D0%B5%D0%B4%D0%B8%D1%86%D0%B8%D0%BD%D0%B0" TargetMode="External"/><Relationship Id="rId62" Type="http://schemas.openxmlformats.org/officeDocument/2006/relationships/hyperlink" Target="https://ru.wikipedia.org/wiki/XVIII_%D0%B2%D0%B5%D0%BA" TargetMode="External"/><Relationship Id="rId70" Type="http://schemas.openxmlformats.org/officeDocument/2006/relationships/hyperlink" Target="https://ru.wikipedia.org/wiki/%D0%94%E2%80%99%D0%90%D0%BB%D0%B0%D0%BC%D0%B1%D0%B5%D1%80,_%D0%96%D0%B0%D0%BD_%D0%9B%D0%B5%D1%80%D0%BE%D0%BD" TargetMode="External"/><Relationship Id="rId75" Type="http://schemas.openxmlformats.org/officeDocument/2006/relationships/hyperlink" Target="https://ru.wikipedia.org/wiki/%D0%9B%D0%B5%D0%BF%D1%91%D1%85%D0%B8%D0%BD,_%D0%98%D0%B2%D0%B0%D0%BD_%D0%98%D0%B2%D0%B0%D0%BD%D0%BE%D0%B2%D0%B8%D1%87" TargetMode="External"/><Relationship Id="rId83" Type="http://schemas.openxmlformats.org/officeDocument/2006/relationships/hyperlink" Target="https://ru.wikipedia.org/wiki/%D0%9D%D0%B5%D0%B5%D0%B2%D0%BA%D0%BB%D0%B8%D0%B4%D0%BE%D0%B2%D0%B0_%D0%B3%D0%B5%D0%BE%D0%BC%D0%B5%D1%82%D1%80%D0%B8%D1%8F" TargetMode="External"/><Relationship Id="rId88" Type="http://schemas.openxmlformats.org/officeDocument/2006/relationships/hyperlink" Target="https://ru.wikipedia.org/wiki/%D0%A7%D0%B0%D0%BF%D0%BB%D1%8B%D0%B3%D0%B8%D0%BD,_%D0%A1%D0%B5%D1%80%D0%B3%D0%B5%D0%B9_%D0%90%D0%BB%D0%B5%D0%BA%D1%81%D0%B5%D0%B5%D0%B2%D0%B8%D1%87" TargetMode="External"/><Relationship Id="rId91" Type="http://schemas.openxmlformats.org/officeDocument/2006/relationships/hyperlink" Target="https://ru.wikipedia.org/wiki/%D0%91%D1%80%D0%B5%D0%B4%D0%B8%D1%85%D0%B8%D0%BD,_%D0%A4%D1%91%D0%B4%D0%BE%D1%80_%D0%90%D0%BB%D0%B5%D0%BA%D1%81%D0%B0%D0%BD%D0%B4%D1%80%D0%BE%D0%B2%D0%B8%D1%87" TargetMode="External"/><Relationship Id="rId96" Type="http://schemas.openxmlformats.org/officeDocument/2006/relationships/hyperlink" Target="https://ru.wikipedia.org/wiki/%D0%97%D0%B0%D0%BA%D0%BE%D0%BD_%D0%94%D0%B6%D0%BE%D1%83%D0%BB%D1%8F_%E2%80%94_%D0%9B%D0%B5%D0%BD%D1%86%D0%B0" TargetMode="External"/><Relationship Id="rId1" Type="http://schemas.openxmlformats.org/officeDocument/2006/relationships/numbering" Target="numbering.xml"/><Relationship Id="rId6" Type="http://schemas.openxmlformats.org/officeDocument/2006/relationships/hyperlink" Target="https://ru.wikipedia.org/wiki/2_%D1%84%D0%B5%D0%B2%D1%80%D0%B0%D0%BB%D1%8F" TargetMode="External"/><Relationship Id="rId15" Type="http://schemas.openxmlformats.org/officeDocument/2006/relationships/hyperlink" Target="https://ru.wikipedia.org/wiki/%D0%9A%D1%83%D1%80%D0%B0%D0%BA%D0%B8%D0%BD,_%D0%90%D0%BB%D0%B5%D0%BA%D1%81%D0%B0%D0%BD%D0%B4%D1%80_%D0%91%D0%BE%D1%80%D0%B8%D1%81%D0%BE%D0%B2%D0%B8%D1%87_(1697)" TargetMode="External"/><Relationship Id="rId23" Type="http://schemas.openxmlformats.org/officeDocument/2006/relationships/hyperlink" Target="https://ru.wikipedia.org/wiki/%D0%90%D0%BD%D0%BD%D0%B0_%D0%98%D0%BE%D0%B0%D0%BD%D0%BD%D0%BE%D0%B2%D0%BD%D0%B0" TargetMode="External"/><Relationship Id="rId28" Type="http://schemas.openxmlformats.org/officeDocument/2006/relationships/hyperlink" Target="https://ru.wikipedia.org/wiki/%D0%A8%D1%83%D0%BC%D0%B0%D1%85%D0%B5%D1%80,_%D0%98%D0%B2%D0%B0%D0%BD_%D0%94%D0%B0%D0%BD%D0%B8%D0%BB%D0%BE%D0%B2%D0%B8%D1%87" TargetMode="External"/><Relationship Id="rId36" Type="http://schemas.openxmlformats.org/officeDocument/2006/relationships/hyperlink" Target="https://ru.wikipedia.org/wiki/%D0%A0%D0%B8%D1%82%D0%BE%D1%80%D0%B8%D0%BA%D0%B0" TargetMode="External"/><Relationship Id="rId49" Type="http://schemas.openxmlformats.org/officeDocument/2006/relationships/hyperlink" Target="https://ru.wikipedia.org/wiki/%D0%91%D1%83%D0%BA%D1%81%D0%B1%D0%B0%D1%83%D0%BC,_%D0%98%D0%BE%D0%B3%D0%B0%D0%BD%D0%BD_%D0%A5%D1%80%D0%B8%D1%81%D1%82%D0%B8%D0%B0%D0%BD" TargetMode="External"/><Relationship Id="rId57" Type="http://schemas.openxmlformats.org/officeDocument/2006/relationships/hyperlink" Target="https://ru.wikipedia.org/wiki/%D0%97%D0%BE%D0%BE%D0%BB%D0%BE%D0%B3%D0%B8%D1%8F" TargetMode="External"/><Relationship Id="rId106" Type="http://schemas.openxmlformats.org/officeDocument/2006/relationships/hyperlink" Target="https://ru.wikipedia.org/wiki/%D0%9F%D0%BE%D0%BF%D0%BE%D0%B2,_%D0%90%D0%BB%D0%B5%D0%BA%D1%81%D0%B0%D0%BD%D0%B4%D1%80_%D0%A1%D1%82%D0%B5%D0%BF%D0%B0%D0%BD%D0%BE%D0%B2%D0%B8%D1%87" TargetMode="External"/><Relationship Id="rId10" Type="http://schemas.openxmlformats.org/officeDocument/2006/relationships/hyperlink" Target="https://ru.wikipedia.org/wiki/%D0%9F%D1%80%D0%B0%D0%B2%D0%B8%D1%82%D0%B5%D0%BB%D1%8C%D1%81%D1%82%D0%B2%D1%83%D1%8E%D1%89%D0%B8%D0%B9_%D0%A1%D0%B5%D0%BD%D0%B0%D1%82" TargetMode="External"/><Relationship Id="rId31" Type="http://schemas.openxmlformats.org/officeDocument/2006/relationships/hyperlink" Target="https://ru.wikipedia.org/wiki/%D0%9C%D0%B0%D1%80%D1%82%D0%B8%D0%BD%D0%B8,_%D0%A5%D1%80%D0%B8%D1%81%D1%82%D0%B8%D0%B0%D0%BD" TargetMode="External"/><Relationship Id="rId44" Type="http://schemas.openxmlformats.org/officeDocument/2006/relationships/hyperlink" Target="https://ru.wikipedia.org/wiki/%D0%9C%D0%B5%D1%85%D0%B0%D0%BD%D0%B8%D0%BA%D0%B0" TargetMode="External"/><Relationship Id="rId52" Type="http://schemas.openxmlformats.org/officeDocument/2006/relationships/hyperlink" Target="https://ru.wikipedia.org/wiki/%D0%91%D1%8E%D1%80%D0%B3%D0%B5%D1%80,_%D0%9C%D0%B8%D1%85%D0%B0%D0%B8%D0%BB" TargetMode="External"/><Relationship Id="rId60" Type="http://schemas.openxmlformats.org/officeDocument/2006/relationships/hyperlink" Target="https://ru.wikipedia.org/wiki/%D0%91%D0%B5%D0%BA%D0%B5%D0%BD%D1%88%D1%82%D0%B5%D0%B9%D0%BD,_%D0%98%D0%BE%D0%B3%D0%B0%D0%BD%D0%BD_%D0%A1%D0%B8%D0%BC%D0%BE%D0%BD" TargetMode="External"/><Relationship Id="rId65" Type="http://schemas.openxmlformats.org/officeDocument/2006/relationships/hyperlink" Target="https://ru.wikipedia.org/wiki/1748" TargetMode="External"/><Relationship Id="rId73" Type="http://schemas.openxmlformats.org/officeDocument/2006/relationships/hyperlink" Target="https://ru.wikipedia.org/wiki/%D0%AD%D0%B9%D0%BB%D0%B5%D1%80,_%D0%9B%D0%B5%D0%BE%D0%BD%D0%B0%D1%80%D0%B4" TargetMode="External"/><Relationship Id="rId78" Type="http://schemas.openxmlformats.org/officeDocument/2006/relationships/hyperlink" Target="https://ru.wikipedia.org/wiki/%D0%9C%D0%B0%D1%82%D0%B5%D0%BC%D0%B0%D1%82%D0%B8%D1%87%D0%B5%D1%81%D0%BA%D0%B8%D0%B9_%D0%B0%D0%BD%D0%B0%D0%BB%D0%B8%D0%B7" TargetMode="External"/><Relationship Id="rId81" Type="http://schemas.openxmlformats.org/officeDocument/2006/relationships/hyperlink" Target="https://ru.wikipedia.org/wiki/%D0%9E%D1%81%D1%82%D1%80%D0%BE%D0%B3%D1%80%D0%B0%D0%B4%D1%81%D0%BA%D0%B8%D0%B9,_%D0%9C%D0%B8%D1%85%D0%B0%D0%B8%D0%BB_%D0%92%D0%B0%D1%81%D0%B8%D0%BB%D1%8C%D0%B5%D0%B2%D0%B8%D1%87" TargetMode="External"/><Relationship Id="rId86" Type="http://schemas.openxmlformats.org/officeDocument/2006/relationships/hyperlink" Target="https://ru.wikipedia.org/wiki/%D0%90%D1%8D%D1%80%D0%BE%D0%B4%D0%B8%D0%BD%D0%B0%D0%BC%D0%B8%D0%BA%D0%B0" TargetMode="External"/><Relationship Id="rId94" Type="http://schemas.openxmlformats.org/officeDocument/2006/relationships/hyperlink" Target="https://ru.wikipedia.org/wiki/%D0%9F%D0%B5%D1%82%D1%80%D0%BE%D0%B2,_%D0%92%D0%B0%D1%81%D0%B8%D0%BB%D0%B8%D0%B9_%D0%92%D0%BB%D0%B0%D0%B4%D0%B8%D0%BC%D0%B8%D1%80%D0%BE%D0%B2%D0%B8%D1%87" TargetMode="External"/><Relationship Id="rId99" Type="http://schemas.openxmlformats.org/officeDocument/2006/relationships/hyperlink" Target="https://ru.wikipedia.org/wiki/%D0%AF%D0%BA%D0%BE%D0%B1%D0%B8,_%D0%91%D0%BE%D1%80%D0%B8%D1%81_%D0%A1%D0%B5%D0%BC%D1%91%D0%BD%D0%BE%D0%B2%D0%B8%D1%87" TargetMode="External"/><Relationship Id="rId101" Type="http://schemas.openxmlformats.org/officeDocument/2006/relationships/hyperlink" Target="https://ru.wikipedia.org/wiki/%D0%AD%D0%BB%D0%B5%D0%BA%D1%82%D1%80%D0%BE%D0%B4%D0%B2%D0%B8%D0%B3%D0%B0%D1%82%D0%B5%D0%BB%D1%8C" TargetMode="External"/><Relationship Id="rId4" Type="http://schemas.openxmlformats.org/officeDocument/2006/relationships/webSettings" Target="webSettings.xml"/><Relationship Id="rId9" Type="http://schemas.openxmlformats.org/officeDocument/2006/relationships/hyperlink" Target="https://ru.wikipedia.org/wiki/%D0%9F%D0%B5%D1%82%D0%B5%D1%80%D0%B1%D1%83%D1%80%D0%B3%D1%81%D0%BA%D0%B0%D1%8F_%D0%B0%D0%BA%D0%B0%D0%B4%D0%B5%D0%BC%D0%B8%D1%8F_%D0%BD%D0%B0%D1%83%D0%BA" TargetMode="External"/><Relationship Id="rId13" Type="http://schemas.openxmlformats.org/officeDocument/2006/relationships/hyperlink" Target="https://ru.wikipedia.org/wiki/6_%D0%BC%D0%B0%D1%80%D1%82%D0%B0" TargetMode="External"/><Relationship Id="rId18" Type="http://schemas.openxmlformats.org/officeDocument/2006/relationships/hyperlink" Target="https://ru.wikipedia.org/wiki/1725_%D0%B3%D0%BE%D0%B4" TargetMode="External"/><Relationship Id="rId39" Type="http://schemas.openxmlformats.org/officeDocument/2006/relationships/hyperlink" Target="https://ru.wikipedia.org/wiki/%D0%AD%D0%BA%D1%81%D0%BF%D0%B5%D1%80%D0%B8%D0%BC%D0%B5%D0%BD%D1%82%D0%B0%D0%BB%D1%8C%D0%BD%D0%B0%D1%8F_%D1%84%D0%B8%D0%B7%D0%B8%D0%BA%D0%B0" TargetMode="External"/><Relationship Id="rId34" Type="http://schemas.openxmlformats.org/officeDocument/2006/relationships/hyperlink" Target="https://ru.wikipedia.org/wiki/%D0%9F%D0%B5%D1%82%D0%B5%D1%80%D0%B1%D1%83%D1%80%D0%B3%D1%81%D0%BA%D0%B0%D1%8F_%D0%B0%D0%BA%D0%B0%D0%B4%D0%B5%D0%BC%D0%B8%D1%8F_%D0%BD%D0%B0%D1%83%D0%BA" TargetMode="External"/><Relationship Id="rId50" Type="http://schemas.openxmlformats.org/officeDocument/2006/relationships/hyperlink" Target="https://ru.wikipedia.org/wiki/%D0%91%D0%BE%D1%82%D0%B0%D0%BD%D0%B8%D0%BA%D0%B0" TargetMode="External"/><Relationship Id="rId55" Type="http://schemas.openxmlformats.org/officeDocument/2006/relationships/hyperlink" Target="https://ru.wikipedia.org/wiki/%D0%94%D1%8E%D0%B2%D0%B5%D1%80%D0%BD%D1%83%D0%B0,_%D0%98%D0%BE%D0%B3%D0%B0%D0%BD%D0%BD_%D0%93%D0%B5%D0%BE%D1%80%D0%B3" TargetMode="External"/><Relationship Id="rId76" Type="http://schemas.openxmlformats.org/officeDocument/2006/relationships/hyperlink" Target="https://ru.wikipedia.org/wiki/%D0%A0%D1%83%D0%BC%D0%BE%D0%B2%D1%81%D0%BA%D0%B8%D0%B9,_%D0%A1%D1%82%D0%B5%D0%BF%D0%B0%D0%BD_%D0%AF%D0%BA%D0%BE%D0%B2%D0%BB%D0%B5%D0%B2%D0%B8%D1%87" TargetMode="External"/><Relationship Id="rId97" Type="http://schemas.openxmlformats.org/officeDocument/2006/relationships/hyperlink" Target="https://ru.wikipedia.org/wiki/%D0%9F%D1%80%D0%B0%D0%B2%D0%B8%D0%BB%D0%BE_%D0%9B%D0%B5%D0%BD%D1%86%D0%B0" TargetMode="External"/><Relationship Id="rId104" Type="http://schemas.openxmlformats.org/officeDocument/2006/relationships/hyperlink" Target="https://ru.wikipedia.org/wiki/%D0%AD%D0%BB%D0%B5%D0%BA%D1%82%D1%80%D0%BE%D0%BC%D0%B0%D0%B3%D0%BD%D0%B8%D1%82%D0%BD%D0%BE%D0%B5_%D0%B2%D0%B7%D0%B0%D0%B8%D0%BC%D0%BE%D0%B4%D0%B5%D0%B9%D1%81%D1%82%D0%B2%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4213</Words>
  <Characters>24016</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5</cp:revision>
  <dcterms:created xsi:type="dcterms:W3CDTF">2020-01-23T04:20:00Z</dcterms:created>
  <dcterms:modified xsi:type="dcterms:W3CDTF">2020-01-23T04:45:00Z</dcterms:modified>
</cp:coreProperties>
</file>